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42E" w:rsidRPr="00D8642E" w:rsidRDefault="00D8642E" w:rsidP="00D8642E">
      <w:pPr>
        <w:spacing w:line="360" w:lineRule="atLeast"/>
        <w:outlineLvl w:val="1"/>
        <w:rPr>
          <w:rFonts w:ascii="Arial" w:eastAsia="Times New Roman" w:hAnsi="Arial" w:cs="Arial"/>
          <w:color w:val="0F658D"/>
          <w:kern w:val="36"/>
          <w:sz w:val="34"/>
          <w:szCs w:val="34"/>
          <w:lang w:eastAsia="en-MY"/>
        </w:rPr>
      </w:pPr>
      <w:r w:rsidRPr="00D8642E">
        <w:rPr>
          <w:rFonts w:ascii="Arial" w:eastAsia="Times New Roman" w:hAnsi="Arial" w:cs="Arial"/>
          <w:color w:val="0F658D"/>
          <w:kern w:val="36"/>
          <w:sz w:val="34"/>
          <w:szCs w:val="34"/>
          <w:lang w:eastAsia="en-MY"/>
        </w:rPr>
        <w:t>Naked shoppers in France - level 1</w:t>
      </w:r>
    </w:p>
    <w:p w:rsidR="00D8642E" w:rsidRPr="00D8642E" w:rsidRDefault="00D8642E" w:rsidP="00D8642E">
      <w:pPr>
        <w:spacing w:before="100" w:beforeAutospacing="1" w:after="100" w:afterAutospacing="1" w:line="360" w:lineRule="atLeast"/>
        <w:rPr>
          <w:rFonts w:ascii="Arial" w:eastAsia="Times New Roman" w:hAnsi="Arial" w:cs="Arial"/>
          <w:color w:val="1B1B1B"/>
          <w:sz w:val="21"/>
          <w:szCs w:val="21"/>
          <w:lang w:eastAsia="en-MY"/>
        </w:rPr>
      </w:pPr>
      <w:r w:rsidRPr="00D8642E">
        <w:rPr>
          <w:rFonts w:ascii="Arial" w:eastAsia="Times New Roman" w:hAnsi="Arial" w:cs="Arial"/>
          <w:color w:val="1B1B1B"/>
          <w:sz w:val="21"/>
          <w:szCs w:val="21"/>
          <w:lang w:eastAsia="en-MY"/>
        </w:rPr>
        <w:t xml:space="preserve">There is an event in Paris. A shop </w:t>
      </w:r>
      <w:proofErr w:type="spellStart"/>
      <w:r w:rsidRPr="00D8642E">
        <w:rPr>
          <w:rFonts w:ascii="Arial" w:eastAsia="Times New Roman" w:hAnsi="Arial" w:cs="Arial"/>
          <w:color w:val="1B1B1B"/>
          <w:sz w:val="21"/>
          <w:szCs w:val="21"/>
          <w:lang w:eastAsia="en-MY"/>
        </w:rPr>
        <w:t>organises</w:t>
      </w:r>
      <w:proofErr w:type="spellEnd"/>
      <w:r w:rsidRPr="00D8642E">
        <w:rPr>
          <w:rFonts w:ascii="Arial" w:eastAsia="Times New Roman" w:hAnsi="Arial" w:cs="Arial"/>
          <w:color w:val="1B1B1B"/>
          <w:sz w:val="21"/>
          <w:szCs w:val="21"/>
          <w:lang w:eastAsia="en-MY"/>
        </w:rPr>
        <w:t xml:space="preserve"> it. People can win clothes, but they must do something.</w:t>
      </w:r>
    </w:p>
    <w:p w:rsidR="00D8642E" w:rsidRPr="00D8642E" w:rsidRDefault="00D8642E" w:rsidP="00D8642E">
      <w:pPr>
        <w:spacing w:before="100" w:beforeAutospacing="1" w:after="100" w:afterAutospacing="1" w:line="360" w:lineRule="atLeast"/>
        <w:rPr>
          <w:rFonts w:ascii="Arial" w:eastAsia="Times New Roman" w:hAnsi="Arial" w:cs="Arial"/>
          <w:color w:val="1B1B1B"/>
          <w:sz w:val="21"/>
          <w:szCs w:val="21"/>
          <w:lang w:eastAsia="en-MY"/>
        </w:rPr>
      </w:pPr>
      <w:r w:rsidRPr="00D8642E">
        <w:rPr>
          <w:rFonts w:ascii="Arial" w:eastAsia="Times New Roman" w:hAnsi="Arial" w:cs="Arial"/>
          <w:color w:val="1B1B1B"/>
          <w:sz w:val="21"/>
          <w:szCs w:val="21"/>
          <w:lang w:eastAsia="en-MY"/>
        </w:rPr>
        <w:t xml:space="preserve">The people must </w:t>
      </w:r>
      <w:r w:rsidRPr="00D8642E">
        <w:rPr>
          <w:rFonts w:ascii="Arial" w:eastAsia="Times New Roman" w:hAnsi="Arial" w:cs="Arial"/>
          <w:b/>
          <w:bCs/>
          <w:color w:val="1B1B1B"/>
          <w:sz w:val="21"/>
          <w:szCs w:val="21"/>
          <w:lang w:eastAsia="en-MY"/>
        </w:rPr>
        <w:t>get undressed</w:t>
      </w:r>
      <w:r w:rsidRPr="00D8642E">
        <w:rPr>
          <w:rFonts w:ascii="Arial" w:eastAsia="Times New Roman" w:hAnsi="Arial" w:cs="Arial"/>
          <w:color w:val="1B1B1B"/>
          <w:sz w:val="21"/>
          <w:szCs w:val="21"/>
          <w:lang w:eastAsia="en-MY"/>
        </w:rPr>
        <w:t xml:space="preserve">. They can wear only </w:t>
      </w:r>
      <w:r w:rsidRPr="00D8642E">
        <w:rPr>
          <w:rFonts w:ascii="Arial" w:eastAsia="Times New Roman" w:hAnsi="Arial" w:cs="Arial"/>
          <w:b/>
          <w:bCs/>
          <w:color w:val="1B1B1B"/>
          <w:sz w:val="21"/>
          <w:szCs w:val="21"/>
          <w:lang w:eastAsia="en-MY"/>
        </w:rPr>
        <w:t>underwear</w:t>
      </w:r>
      <w:r w:rsidRPr="00D8642E">
        <w:rPr>
          <w:rFonts w:ascii="Arial" w:eastAsia="Times New Roman" w:hAnsi="Arial" w:cs="Arial"/>
          <w:color w:val="1B1B1B"/>
          <w:sz w:val="21"/>
          <w:szCs w:val="21"/>
          <w:lang w:eastAsia="en-MY"/>
        </w:rPr>
        <w:t xml:space="preserve">. They must run 100 </w:t>
      </w:r>
      <w:proofErr w:type="spellStart"/>
      <w:r w:rsidRPr="00D8642E">
        <w:rPr>
          <w:rFonts w:ascii="Arial" w:eastAsia="Times New Roman" w:hAnsi="Arial" w:cs="Arial"/>
          <w:color w:val="1B1B1B"/>
          <w:sz w:val="21"/>
          <w:szCs w:val="21"/>
          <w:lang w:eastAsia="en-MY"/>
        </w:rPr>
        <w:t>metres</w:t>
      </w:r>
      <w:proofErr w:type="spellEnd"/>
      <w:r w:rsidRPr="00D8642E">
        <w:rPr>
          <w:rFonts w:ascii="Arial" w:eastAsia="Times New Roman" w:hAnsi="Arial" w:cs="Arial"/>
          <w:color w:val="1B1B1B"/>
          <w:sz w:val="21"/>
          <w:szCs w:val="21"/>
          <w:lang w:eastAsia="en-MY"/>
        </w:rPr>
        <w:t xml:space="preserve"> in their underwear. Around 100 people do this.</w:t>
      </w:r>
    </w:p>
    <w:p w:rsidR="00D8642E" w:rsidRPr="00D8642E" w:rsidRDefault="00D8642E" w:rsidP="00D8642E">
      <w:pPr>
        <w:spacing w:before="100" w:beforeAutospacing="1" w:after="100" w:afterAutospacing="1" w:line="360" w:lineRule="atLeast"/>
        <w:rPr>
          <w:rFonts w:ascii="Arial" w:eastAsia="Times New Roman" w:hAnsi="Arial" w:cs="Arial"/>
          <w:color w:val="1B1B1B"/>
          <w:sz w:val="21"/>
          <w:szCs w:val="21"/>
          <w:lang w:eastAsia="en-MY"/>
        </w:rPr>
      </w:pPr>
      <w:r w:rsidRPr="00D8642E">
        <w:rPr>
          <w:rFonts w:ascii="Arial" w:eastAsia="Times New Roman" w:hAnsi="Arial" w:cs="Arial"/>
          <w:color w:val="1B1B1B"/>
          <w:sz w:val="21"/>
          <w:szCs w:val="21"/>
          <w:lang w:eastAsia="en-MY"/>
        </w:rPr>
        <w:t>After the run, the people go into the shop. They have one hour. They can choose two things for free.</w:t>
      </w:r>
    </w:p>
    <w:p w:rsidR="00D8642E" w:rsidRPr="00D8642E" w:rsidRDefault="00D8642E" w:rsidP="00D8642E">
      <w:pPr>
        <w:spacing w:before="100" w:beforeAutospacing="1" w:after="100" w:afterAutospacing="1" w:line="360" w:lineRule="atLeast"/>
        <w:rPr>
          <w:rFonts w:ascii="Arial" w:eastAsia="Times New Roman" w:hAnsi="Arial" w:cs="Arial"/>
          <w:color w:val="1B1B1B"/>
          <w:sz w:val="21"/>
          <w:szCs w:val="21"/>
          <w:lang w:eastAsia="en-MY"/>
        </w:rPr>
      </w:pPr>
      <w:r w:rsidRPr="00D8642E">
        <w:rPr>
          <w:rFonts w:ascii="Arial" w:eastAsia="Times New Roman" w:hAnsi="Arial" w:cs="Arial"/>
          <w:color w:val="1B1B1B"/>
          <w:sz w:val="21"/>
          <w:szCs w:val="21"/>
          <w:lang w:eastAsia="en-MY"/>
        </w:rPr>
        <w:t>This event happens in other big cities. They do this in New York, Amsterdam and Madrid.</w:t>
      </w:r>
    </w:p>
    <w:p w:rsidR="00B76E8E" w:rsidRDefault="00D8642E" w:rsidP="005C727D">
      <w:pPr>
        <w:pStyle w:val="NormalWeb"/>
        <w:spacing w:line="360" w:lineRule="atLeast"/>
        <w:rPr>
          <w:rFonts w:ascii="Arial" w:hAnsi="Arial" w:cs="Arial"/>
          <w:color w:val="1B1B1B"/>
          <w:sz w:val="21"/>
          <w:szCs w:val="21"/>
        </w:rPr>
      </w:pPr>
      <w:hyperlink r:id="rId5" w:history="1">
        <w:r w:rsidRPr="002239BE">
          <w:rPr>
            <w:rStyle w:val="Hyperlink"/>
            <w:rFonts w:ascii="Arial" w:hAnsi="Arial" w:cs="Arial"/>
            <w:sz w:val="21"/>
            <w:szCs w:val="21"/>
          </w:rPr>
          <w:t>http://youtu.be/Hjc4l8wNUOI</w:t>
        </w:r>
      </w:hyperlink>
      <w:r>
        <w:rPr>
          <w:rFonts w:ascii="Arial" w:hAnsi="Arial" w:cs="Arial"/>
          <w:color w:val="1B1B1B"/>
          <w:sz w:val="21"/>
          <w:szCs w:val="21"/>
        </w:rPr>
        <w:t xml:space="preserve"> </w:t>
      </w:r>
    </w:p>
    <w:p w:rsidR="00D8642E" w:rsidRPr="00D8642E" w:rsidRDefault="00D8642E" w:rsidP="00D8642E">
      <w:pPr>
        <w:spacing w:line="360" w:lineRule="atLeast"/>
        <w:outlineLvl w:val="1"/>
        <w:rPr>
          <w:rFonts w:ascii="Arial" w:eastAsia="Times New Roman" w:hAnsi="Arial" w:cs="Arial"/>
          <w:color w:val="0F658D"/>
          <w:kern w:val="36"/>
          <w:sz w:val="34"/>
          <w:szCs w:val="34"/>
          <w:lang w:eastAsia="en-MY"/>
        </w:rPr>
      </w:pPr>
      <w:r w:rsidRPr="00D8642E">
        <w:rPr>
          <w:rFonts w:ascii="Arial" w:eastAsia="Times New Roman" w:hAnsi="Arial" w:cs="Arial"/>
          <w:color w:val="0F658D"/>
          <w:kern w:val="36"/>
          <w:sz w:val="34"/>
          <w:szCs w:val="34"/>
          <w:lang w:eastAsia="en-MY"/>
        </w:rPr>
        <w:t>Whale with two heads - level 1</w:t>
      </w:r>
    </w:p>
    <w:p w:rsidR="00D8642E" w:rsidRPr="00D8642E" w:rsidRDefault="00D8642E" w:rsidP="00D8642E">
      <w:pPr>
        <w:spacing w:before="100" w:beforeAutospacing="1" w:after="100" w:afterAutospacing="1" w:line="360" w:lineRule="atLeast"/>
        <w:rPr>
          <w:rFonts w:ascii="Arial" w:eastAsia="Times New Roman" w:hAnsi="Arial" w:cs="Arial"/>
          <w:color w:val="1B1B1B"/>
          <w:sz w:val="21"/>
          <w:szCs w:val="21"/>
          <w:lang w:eastAsia="en-MY"/>
        </w:rPr>
      </w:pPr>
      <w:r w:rsidRPr="00D8642E">
        <w:rPr>
          <w:rFonts w:ascii="Arial" w:eastAsia="Times New Roman" w:hAnsi="Arial" w:cs="Arial"/>
          <w:color w:val="1B1B1B"/>
          <w:sz w:val="21"/>
          <w:szCs w:val="21"/>
          <w:lang w:eastAsia="en-MY"/>
        </w:rPr>
        <w:t xml:space="preserve">People find something that is not normal in Mexico. It is two whales. They are </w:t>
      </w:r>
      <w:r w:rsidRPr="00D8642E">
        <w:rPr>
          <w:rFonts w:ascii="Arial" w:eastAsia="Times New Roman" w:hAnsi="Arial" w:cs="Arial"/>
          <w:b/>
          <w:bCs/>
          <w:color w:val="1B1B1B"/>
          <w:sz w:val="21"/>
          <w:szCs w:val="21"/>
          <w:lang w:eastAsia="en-MY"/>
        </w:rPr>
        <w:t>connected</w:t>
      </w:r>
      <w:r w:rsidRPr="00D8642E">
        <w:rPr>
          <w:rFonts w:ascii="Arial" w:eastAsia="Times New Roman" w:hAnsi="Arial" w:cs="Arial"/>
          <w:color w:val="1B1B1B"/>
          <w:sz w:val="21"/>
          <w:szCs w:val="21"/>
          <w:lang w:eastAsia="en-MY"/>
        </w:rPr>
        <w:t xml:space="preserve">. </w:t>
      </w:r>
      <w:r w:rsidRPr="00D8642E">
        <w:rPr>
          <w:rFonts w:ascii="Arial" w:eastAsia="Times New Roman" w:hAnsi="Arial" w:cs="Arial"/>
          <w:b/>
          <w:bCs/>
          <w:color w:val="1B1B1B"/>
          <w:sz w:val="21"/>
          <w:szCs w:val="21"/>
          <w:lang w:eastAsia="en-MY"/>
        </w:rPr>
        <w:t xml:space="preserve">Scientists </w:t>
      </w:r>
      <w:r w:rsidRPr="00D8642E">
        <w:rPr>
          <w:rFonts w:ascii="Arial" w:eastAsia="Times New Roman" w:hAnsi="Arial" w:cs="Arial"/>
          <w:color w:val="1B1B1B"/>
          <w:sz w:val="21"/>
          <w:szCs w:val="21"/>
          <w:lang w:eastAsia="en-MY"/>
        </w:rPr>
        <w:t>see it for the first time. It is something special.</w:t>
      </w:r>
    </w:p>
    <w:p w:rsidR="00D8642E" w:rsidRPr="00D8642E" w:rsidRDefault="00D8642E" w:rsidP="00D8642E">
      <w:pPr>
        <w:spacing w:before="100" w:beforeAutospacing="1" w:after="100" w:afterAutospacing="1" w:line="360" w:lineRule="atLeast"/>
        <w:rPr>
          <w:rFonts w:ascii="Arial" w:eastAsia="Times New Roman" w:hAnsi="Arial" w:cs="Arial"/>
          <w:color w:val="1B1B1B"/>
          <w:sz w:val="21"/>
          <w:szCs w:val="21"/>
          <w:lang w:eastAsia="en-MY"/>
        </w:rPr>
      </w:pPr>
      <w:r w:rsidRPr="00D8642E">
        <w:rPr>
          <w:rFonts w:ascii="Arial" w:eastAsia="Times New Roman" w:hAnsi="Arial" w:cs="Arial"/>
          <w:color w:val="1B1B1B"/>
          <w:sz w:val="21"/>
          <w:szCs w:val="21"/>
          <w:lang w:eastAsia="en-MY"/>
        </w:rPr>
        <w:t>The whales are 0.5 tons heavy. They are four meters long. They are connected in the middle. The whales are two girls.</w:t>
      </w:r>
    </w:p>
    <w:p w:rsidR="00D8642E" w:rsidRPr="00D8642E" w:rsidRDefault="00D8642E" w:rsidP="00D8642E">
      <w:pPr>
        <w:spacing w:before="100" w:beforeAutospacing="1" w:after="100" w:afterAutospacing="1" w:line="360" w:lineRule="atLeast"/>
        <w:rPr>
          <w:rFonts w:ascii="Arial" w:eastAsia="Times New Roman" w:hAnsi="Arial" w:cs="Arial"/>
          <w:color w:val="1B1B1B"/>
          <w:sz w:val="21"/>
          <w:szCs w:val="21"/>
          <w:lang w:eastAsia="en-MY"/>
        </w:rPr>
      </w:pPr>
      <w:r w:rsidRPr="00D8642E">
        <w:rPr>
          <w:rFonts w:ascii="Arial" w:eastAsia="Times New Roman" w:hAnsi="Arial" w:cs="Arial"/>
          <w:color w:val="1B1B1B"/>
          <w:sz w:val="21"/>
          <w:szCs w:val="21"/>
          <w:lang w:eastAsia="en-MY"/>
        </w:rPr>
        <w:t xml:space="preserve">Scientists take small parts of the body. They want to study these parts. They want to have more information. The body is </w:t>
      </w:r>
      <w:r w:rsidRPr="00D8642E">
        <w:rPr>
          <w:rFonts w:ascii="Arial" w:eastAsia="Times New Roman" w:hAnsi="Arial" w:cs="Arial"/>
          <w:b/>
          <w:bCs/>
          <w:color w:val="1B1B1B"/>
          <w:sz w:val="21"/>
          <w:szCs w:val="21"/>
          <w:lang w:eastAsia="en-MY"/>
        </w:rPr>
        <w:t>buried</w:t>
      </w:r>
      <w:r w:rsidRPr="00D8642E">
        <w:rPr>
          <w:rFonts w:ascii="Arial" w:eastAsia="Times New Roman" w:hAnsi="Arial" w:cs="Arial"/>
          <w:color w:val="1B1B1B"/>
          <w:sz w:val="21"/>
          <w:szCs w:val="21"/>
          <w:lang w:eastAsia="en-MY"/>
        </w:rPr>
        <w:t>. Scientists wait. The body will go away with time. Soon, there will be only bones. Scientists want to study those bones.</w:t>
      </w:r>
    </w:p>
    <w:p w:rsidR="00D8642E" w:rsidRDefault="00D8642E" w:rsidP="005C727D">
      <w:pPr>
        <w:pStyle w:val="NormalWeb"/>
        <w:spacing w:line="360" w:lineRule="atLeast"/>
        <w:rPr>
          <w:rFonts w:ascii="Arial" w:hAnsi="Arial" w:cs="Arial"/>
          <w:color w:val="1B1B1B"/>
          <w:sz w:val="21"/>
          <w:szCs w:val="21"/>
        </w:rPr>
      </w:pPr>
      <w:hyperlink r:id="rId6" w:history="1">
        <w:r w:rsidRPr="002239BE">
          <w:rPr>
            <w:rStyle w:val="Hyperlink"/>
            <w:rFonts w:ascii="Arial" w:hAnsi="Arial" w:cs="Arial"/>
            <w:sz w:val="21"/>
            <w:szCs w:val="21"/>
          </w:rPr>
          <w:t>http://youtu.be/alQqylaz8PU</w:t>
        </w:r>
      </w:hyperlink>
      <w:r>
        <w:rPr>
          <w:rFonts w:ascii="Arial" w:hAnsi="Arial" w:cs="Arial"/>
          <w:color w:val="1B1B1B"/>
          <w:sz w:val="21"/>
          <w:szCs w:val="21"/>
        </w:rPr>
        <w:t xml:space="preserve"> </w:t>
      </w:r>
    </w:p>
    <w:p w:rsidR="00D8642E" w:rsidRPr="00D8642E" w:rsidRDefault="00D8642E" w:rsidP="00D8642E">
      <w:pPr>
        <w:spacing w:line="360" w:lineRule="atLeast"/>
        <w:outlineLvl w:val="1"/>
        <w:rPr>
          <w:rFonts w:ascii="Arial" w:eastAsia="Times New Roman" w:hAnsi="Arial" w:cs="Arial"/>
          <w:color w:val="0F658D"/>
          <w:kern w:val="36"/>
          <w:sz w:val="34"/>
          <w:szCs w:val="34"/>
          <w:lang w:eastAsia="en-MY"/>
        </w:rPr>
      </w:pPr>
      <w:r w:rsidRPr="00D8642E">
        <w:rPr>
          <w:rFonts w:ascii="Arial" w:eastAsia="Times New Roman" w:hAnsi="Arial" w:cs="Arial"/>
          <w:color w:val="0F658D"/>
          <w:kern w:val="36"/>
          <w:sz w:val="34"/>
          <w:szCs w:val="34"/>
          <w:lang w:eastAsia="en-MY"/>
        </w:rPr>
        <w:t>Two angry men in Italy - level 1</w:t>
      </w:r>
    </w:p>
    <w:p w:rsidR="00D8642E" w:rsidRPr="00D8642E" w:rsidRDefault="00D8642E" w:rsidP="00D8642E">
      <w:pPr>
        <w:spacing w:before="100" w:beforeAutospacing="1" w:after="100" w:afterAutospacing="1" w:line="360" w:lineRule="atLeast"/>
        <w:rPr>
          <w:rFonts w:ascii="Arial" w:eastAsia="Times New Roman" w:hAnsi="Arial" w:cs="Arial"/>
          <w:color w:val="1B1B1B"/>
          <w:sz w:val="21"/>
          <w:szCs w:val="21"/>
          <w:lang w:eastAsia="en-MY"/>
        </w:rPr>
      </w:pPr>
      <w:r w:rsidRPr="00D8642E">
        <w:rPr>
          <w:rFonts w:ascii="Arial" w:eastAsia="Times New Roman" w:hAnsi="Arial" w:cs="Arial"/>
          <w:color w:val="1B1B1B"/>
          <w:sz w:val="21"/>
          <w:szCs w:val="21"/>
          <w:lang w:eastAsia="en-MY"/>
        </w:rPr>
        <w:t xml:space="preserve">There is a video. It shows two </w:t>
      </w:r>
      <w:r w:rsidRPr="00D8642E">
        <w:rPr>
          <w:rFonts w:ascii="Arial" w:eastAsia="Times New Roman" w:hAnsi="Arial" w:cs="Arial"/>
          <w:b/>
          <w:bCs/>
          <w:color w:val="1B1B1B"/>
          <w:sz w:val="21"/>
          <w:szCs w:val="21"/>
          <w:lang w:eastAsia="en-MY"/>
        </w:rPr>
        <w:t>criminals</w:t>
      </w:r>
      <w:r w:rsidRPr="00D8642E">
        <w:rPr>
          <w:rFonts w:ascii="Arial" w:eastAsia="Times New Roman" w:hAnsi="Arial" w:cs="Arial"/>
          <w:color w:val="1B1B1B"/>
          <w:sz w:val="21"/>
          <w:szCs w:val="21"/>
          <w:lang w:eastAsia="en-MY"/>
        </w:rPr>
        <w:t xml:space="preserve">. They are on a </w:t>
      </w:r>
      <w:r w:rsidRPr="00D8642E">
        <w:rPr>
          <w:rFonts w:ascii="Arial" w:eastAsia="Times New Roman" w:hAnsi="Arial" w:cs="Arial"/>
          <w:b/>
          <w:bCs/>
          <w:color w:val="1B1B1B"/>
          <w:sz w:val="21"/>
          <w:szCs w:val="21"/>
          <w:lang w:eastAsia="en-MY"/>
        </w:rPr>
        <w:t>scooter</w:t>
      </w:r>
      <w:r w:rsidRPr="00D8642E">
        <w:rPr>
          <w:rFonts w:ascii="Arial" w:eastAsia="Times New Roman" w:hAnsi="Arial" w:cs="Arial"/>
          <w:color w:val="1B1B1B"/>
          <w:sz w:val="21"/>
          <w:szCs w:val="21"/>
          <w:lang w:eastAsia="en-MY"/>
        </w:rPr>
        <w:t>. They stop in front of a shop and they start to shoot.</w:t>
      </w:r>
    </w:p>
    <w:p w:rsidR="00D8642E" w:rsidRPr="00D8642E" w:rsidRDefault="00D8642E" w:rsidP="00D8642E">
      <w:pPr>
        <w:spacing w:before="100" w:beforeAutospacing="1" w:after="100" w:afterAutospacing="1" w:line="360" w:lineRule="atLeast"/>
        <w:rPr>
          <w:rFonts w:ascii="Arial" w:eastAsia="Times New Roman" w:hAnsi="Arial" w:cs="Arial"/>
          <w:color w:val="1B1B1B"/>
          <w:sz w:val="21"/>
          <w:szCs w:val="21"/>
          <w:lang w:eastAsia="en-MY"/>
        </w:rPr>
      </w:pPr>
      <w:r w:rsidRPr="00D8642E">
        <w:rPr>
          <w:rFonts w:ascii="Arial" w:eastAsia="Times New Roman" w:hAnsi="Arial" w:cs="Arial"/>
          <w:color w:val="1B1B1B"/>
          <w:sz w:val="21"/>
          <w:szCs w:val="21"/>
          <w:lang w:eastAsia="en-MY"/>
        </w:rPr>
        <w:t>They shoot at two men. One man hides in the shop. The other man runs away. The criminals drive away. They want to catch the man.</w:t>
      </w:r>
    </w:p>
    <w:p w:rsidR="00D8642E" w:rsidRPr="00D8642E" w:rsidRDefault="00D8642E" w:rsidP="00D8642E">
      <w:pPr>
        <w:spacing w:before="100" w:beforeAutospacing="1" w:after="100" w:afterAutospacing="1" w:line="360" w:lineRule="atLeast"/>
        <w:rPr>
          <w:rFonts w:ascii="Arial" w:eastAsia="Times New Roman" w:hAnsi="Arial" w:cs="Arial"/>
          <w:color w:val="1B1B1B"/>
          <w:sz w:val="21"/>
          <w:szCs w:val="21"/>
          <w:lang w:eastAsia="en-MY"/>
        </w:rPr>
      </w:pPr>
      <w:r w:rsidRPr="00D8642E">
        <w:rPr>
          <w:rFonts w:ascii="Arial" w:eastAsia="Times New Roman" w:hAnsi="Arial" w:cs="Arial"/>
          <w:color w:val="1B1B1B"/>
          <w:sz w:val="21"/>
          <w:szCs w:val="21"/>
          <w:lang w:eastAsia="en-MY"/>
        </w:rPr>
        <w:t xml:space="preserve">Why do the criminals shoot at the men? One man must give one of the criminal’s money. It is the criminal’s money. This is what the police think. It is </w:t>
      </w:r>
      <w:r w:rsidRPr="00D8642E">
        <w:rPr>
          <w:rFonts w:ascii="Arial" w:eastAsia="Times New Roman" w:hAnsi="Arial" w:cs="Arial"/>
          <w:b/>
          <w:bCs/>
          <w:color w:val="1B1B1B"/>
          <w:sz w:val="21"/>
          <w:szCs w:val="21"/>
          <w:lang w:eastAsia="en-MY"/>
        </w:rPr>
        <w:t>not for sure</w:t>
      </w:r>
      <w:r w:rsidRPr="00D8642E">
        <w:rPr>
          <w:rFonts w:ascii="Arial" w:eastAsia="Times New Roman" w:hAnsi="Arial" w:cs="Arial"/>
          <w:color w:val="1B1B1B"/>
          <w:sz w:val="21"/>
          <w:szCs w:val="21"/>
          <w:lang w:eastAsia="en-MY"/>
        </w:rPr>
        <w:t>.</w:t>
      </w:r>
    </w:p>
    <w:p w:rsidR="00D8642E" w:rsidRPr="00D8642E" w:rsidRDefault="00D8642E" w:rsidP="00D8642E">
      <w:pPr>
        <w:spacing w:before="100" w:beforeAutospacing="1" w:after="100" w:afterAutospacing="1" w:line="360" w:lineRule="atLeast"/>
        <w:rPr>
          <w:rFonts w:ascii="Arial" w:eastAsia="Times New Roman" w:hAnsi="Arial" w:cs="Arial"/>
          <w:color w:val="1B1B1B"/>
          <w:sz w:val="21"/>
          <w:szCs w:val="21"/>
          <w:lang w:eastAsia="en-MY"/>
        </w:rPr>
      </w:pPr>
      <w:r w:rsidRPr="00D8642E">
        <w:rPr>
          <w:rFonts w:ascii="Arial" w:eastAsia="Times New Roman" w:hAnsi="Arial" w:cs="Arial"/>
          <w:color w:val="1B1B1B"/>
          <w:sz w:val="21"/>
          <w:szCs w:val="21"/>
          <w:lang w:eastAsia="en-MY"/>
        </w:rPr>
        <w:t xml:space="preserve">The video is two years old. Police work on this for two years. Now, they </w:t>
      </w:r>
      <w:r w:rsidRPr="00D8642E">
        <w:rPr>
          <w:rFonts w:ascii="Arial" w:eastAsia="Times New Roman" w:hAnsi="Arial" w:cs="Arial"/>
          <w:b/>
          <w:bCs/>
          <w:color w:val="1B1B1B"/>
          <w:sz w:val="21"/>
          <w:szCs w:val="21"/>
          <w:lang w:eastAsia="en-MY"/>
        </w:rPr>
        <w:t xml:space="preserve">charge </w:t>
      </w:r>
      <w:r w:rsidRPr="00D8642E">
        <w:rPr>
          <w:rFonts w:ascii="Arial" w:eastAsia="Times New Roman" w:hAnsi="Arial" w:cs="Arial"/>
          <w:color w:val="1B1B1B"/>
          <w:sz w:val="21"/>
          <w:szCs w:val="21"/>
          <w:lang w:eastAsia="en-MY"/>
        </w:rPr>
        <w:t>the criminals.</w:t>
      </w:r>
    </w:p>
    <w:p w:rsidR="00D8642E" w:rsidRDefault="00D8642E" w:rsidP="005C727D">
      <w:pPr>
        <w:pStyle w:val="NormalWeb"/>
        <w:spacing w:line="360" w:lineRule="atLeast"/>
        <w:rPr>
          <w:rFonts w:ascii="Arial" w:hAnsi="Arial" w:cs="Arial"/>
          <w:color w:val="1B1B1B"/>
          <w:sz w:val="21"/>
          <w:szCs w:val="21"/>
        </w:rPr>
      </w:pPr>
      <w:hyperlink r:id="rId7" w:history="1">
        <w:r w:rsidRPr="002239BE">
          <w:rPr>
            <w:rStyle w:val="Hyperlink"/>
            <w:rFonts w:ascii="Arial" w:hAnsi="Arial" w:cs="Arial"/>
            <w:sz w:val="21"/>
            <w:szCs w:val="21"/>
          </w:rPr>
          <w:t>http://youtu.be/lVoSWTGQ5nI</w:t>
        </w:r>
      </w:hyperlink>
      <w:r>
        <w:rPr>
          <w:rFonts w:ascii="Arial" w:hAnsi="Arial" w:cs="Arial"/>
          <w:color w:val="1B1B1B"/>
          <w:sz w:val="21"/>
          <w:szCs w:val="21"/>
        </w:rPr>
        <w:t xml:space="preserve"> </w:t>
      </w:r>
    </w:p>
    <w:p w:rsidR="00D8642E" w:rsidRPr="00D8642E" w:rsidRDefault="00D8642E" w:rsidP="00D8642E">
      <w:pPr>
        <w:spacing w:line="360" w:lineRule="atLeast"/>
        <w:outlineLvl w:val="1"/>
        <w:rPr>
          <w:rFonts w:ascii="Arial" w:eastAsia="Times New Roman" w:hAnsi="Arial" w:cs="Arial"/>
          <w:color w:val="0F658D"/>
          <w:kern w:val="36"/>
          <w:sz w:val="34"/>
          <w:szCs w:val="34"/>
          <w:lang w:eastAsia="en-MY"/>
        </w:rPr>
      </w:pPr>
      <w:r w:rsidRPr="00D8642E">
        <w:rPr>
          <w:rFonts w:ascii="Arial" w:eastAsia="Times New Roman" w:hAnsi="Arial" w:cs="Arial"/>
          <w:color w:val="0F658D"/>
          <w:kern w:val="36"/>
          <w:sz w:val="34"/>
          <w:szCs w:val="34"/>
          <w:lang w:eastAsia="en-MY"/>
        </w:rPr>
        <w:t>Plane lands on a highway - level 1</w:t>
      </w:r>
    </w:p>
    <w:p w:rsidR="00D8642E" w:rsidRPr="00D8642E" w:rsidRDefault="00D8642E" w:rsidP="00D8642E">
      <w:pPr>
        <w:spacing w:before="100" w:beforeAutospacing="1" w:after="100" w:afterAutospacing="1" w:line="360" w:lineRule="atLeast"/>
        <w:rPr>
          <w:rFonts w:ascii="Arial" w:eastAsia="Times New Roman" w:hAnsi="Arial" w:cs="Arial"/>
          <w:color w:val="1B1B1B"/>
          <w:sz w:val="21"/>
          <w:szCs w:val="21"/>
          <w:lang w:eastAsia="en-MY"/>
        </w:rPr>
      </w:pPr>
      <w:r w:rsidRPr="00D8642E">
        <w:rPr>
          <w:rFonts w:ascii="Arial" w:eastAsia="Times New Roman" w:hAnsi="Arial" w:cs="Arial"/>
          <w:color w:val="1B1B1B"/>
          <w:sz w:val="21"/>
          <w:szCs w:val="21"/>
          <w:lang w:eastAsia="en-MY"/>
        </w:rPr>
        <w:t>Here is news from New York. A small plane flies with three people. The three people are the pilot and two women. The women want to see the Statue of Liberty.</w:t>
      </w:r>
    </w:p>
    <w:p w:rsidR="00D8642E" w:rsidRPr="00D8642E" w:rsidRDefault="00D8642E" w:rsidP="00D8642E">
      <w:pPr>
        <w:spacing w:before="100" w:beforeAutospacing="1" w:after="100" w:afterAutospacing="1" w:line="360" w:lineRule="atLeast"/>
        <w:rPr>
          <w:rFonts w:ascii="Arial" w:eastAsia="Times New Roman" w:hAnsi="Arial" w:cs="Arial"/>
          <w:color w:val="1B1B1B"/>
          <w:sz w:val="21"/>
          <w:szCs w:val="21"/>
          <w:lang w:eastAsia="en-MY"/>
        </w:rPr>
      </w:pPr>
      <w:r w:rsidRPr="00D8642E">
        <w:rPr>
          <w:rFonts w:ascii="Arial" w:eastAsia="Times New Roman" w:hAnsi="Arial" w:cs="Arial"/>
          <w:color w:val="1B1B1B"/>
          <w:sz w:val="21"/>
          <w:szCs w:val="21"/>
          <w:lang w:eastAsia="en-MY"/>
        </w:rPr>
        <w:t xml:space="preserve">The plane has a problem. Something is wrong with the </w:t>
      </w:r>
      <w:r w:rsidRPr="00D8642E">
        <w:rPr>
          <w:rFonts w:ascii="Arial" w:eastAsia="Times New Roman" w:hAnsi="Arial" w:cs="Arial"/>
          <w:b/>
          <w:bCs/>
          <w:color w:val="1B1B1B"/>
          <w:sz w:val="21"/>
          <w:szCs w:val="21"/>
          <w:lang w:eastAsia="en-MY"/>
        </w:rPr>
        <w:t>engine</w:t>
      </w:r>
      <w:r w:rsidRPr="00D8642E">
        <w:rPr>
          <w:rFonts w:ascii="Arial" w:eastAsia="Times New Roman" w:hAnsi="Arial" w:cs="Arial"/>
          <w:color w:val="1B1B1B"/>
          <w:sz w:val="21"/>
          <w:szCs w:val="21"/>
          <w:lang w:eastAsia="en-MY"/>
        </w:rPr>
        <w:t xml:space="preserve">. The plane must </w:t>
      </w:r>
      <w:r w:rsidRPr="00D8642E">
        <w:rPr>
          <w:rFonts w:ascii="Arial" w:eastAsia="Times New Roman" w:hAnsi="Arial" w:cs="Arial"/>
          <w:b/>
          <w:bCs/>
          <w:color w:val="1B1B1B"/>
          <w:sz w:val="21"/>
          <w:szCs w:val="21"/>
          <w:lang w:eastAsia="en-MY"/>
        </w:rPr>
        <w:t>land</w:t>
      </w:r>
      <w:r w:rsidRPr="00D8642E">
        <w:rPr>
          <w:rFonts w:ascii="Arial" w:eastAsia="Times New Roman" w:hAnsi="Arial" w:cs="Arial"/>
          <w:color w:val="1B1B1B"/>
          <w:sz w:val="21"/>
          <w:szCs w:val="21"/>
          <w:lang w:eastAsia="en-MY"/>
        </w:rPr>
        <w:t xml:space="preserve">. The plane lands on an </w:t>
      </w:r>
      <w:r w:rsidRPr="00D8642E">
        <w:rPr>
          <w:rFonts w:ascii="Arial" w:eastAsia="Times New Roman" w:hAnsi="Arial" w:cs="Arial"/>
          <w:b/>
          <w:bCs/>
          <w:color w:val="1B1B1B"/>
          <w:sz w:val="21"/>
          <w:szCs w:val="21"/>
          <w:lang w:eastAsia="en-MY"/>
        </w:rPr>
        <w:t>expressway</w:t>
      </w:r>
      <w:r w:rsidRPr="00D8642E">
        <w:rPr>
          <w:rFonts w:ascii="Arial" w:eastAsia="Times New Roman" w:hAnsi="Arial" w:cs="Arial"/>
          <w:color w:val="1B1B1B"/>
          <w:sz w:val="21"/>
          <w:szCs w:val="21"/>
          <w:lang w:eastAsia="en-MY"/>
        </w:rPr>
        <w:t xml:space="preserve">. People make space for the plane. </w:t>
      </w:r>
      <w:proofErr w:type="gramStart"/>
      <w:r w:rsidRPr="00D8642E">
        <w:rPr>
          <w:rFonts w:ascii="Arial" w:eastAsia="Times New Roman" w:hAnsi="Arial" w:cs="Arial"/>
          <w:color w:val="1B1B1B"/>
          <w:sz w:val="21"/>
          <w:szCs w:val="21"/>
          <w:lang w:eastAsia="en-MY"/>
        </w:rPr>
        <w:t>The plane lands.</w:t>
      </w:r>
      <w:proofErr w:type="gramEnd"/>
      <w:r w:rsidRPr="00D8642E">
        <w:rPr>
          <w:rFonts w:ascii="Arial" w:eastAsia="Times New Roman" w:hAnsi="Arial" w:cs="Arial"/>
          <w:color w:val="1B1B1B"/>
          <w:sz w:val="21"/>
          <w:szCs w:val="21"/>
          <w:lang w:eastAsia="en-MY"/>
        </w:rPr>
        <w:t xml:space="preserve"> Nobody dies. The three people go to hospital, but it is not serious.</w:t>
      </w:r>
    </w:p>
    <w:p w:rsidR="00D8642E" w:rsidRDefault="00D8642E" w:rsidP="005C727D">
      <w:pPr>
        <w:pStyle w:val="NormalWeb"/>
        <w:spacing w:line="360" w:lineRule="atLeast"/>
        <w:rPr>
          <w:rFonts w:ascii="Arial" w:hAnsi="Arial" w:cs="Arial"/>
          <w:color w:val="1B1B1B"/>
          <w:sz w:val="21"/>
          <w:szCs w:val="21"/>
        </w:rPr>
      </w:pPr>
      <w:hyperlink r:id="rId8" w:history="1">
        <w:r w:rsidRPr="002239BE">
          <w:rPr>
            <w:rStyle w:val="Hyperlink"/>
            <w:rFonts w:ascii="Arial" w:hAnsi="Arial" w:cs="Arial"/>
            <w:sz w:val="21"/>
            <w:szCs w:val="21"/>
          </w:rPr>
          <w:t>http://youtu.be/MoPbTbxCoH8</w:t>
        </w:r>
      </w:hyperlink>
      <w:r>
        <w:rPr>
          <w:rFonts w:ascii="Arial" w:hAnsi="Arial" w:cs="Arial"/>
          <w:color w:val="1B1B1B"/>
          <w:sz w:val="21"/>
          <w:szCs w:val="21"/>
        </w:rPr>
        <w:t xml:space="preserve"> </w:t>
      </w:r>
    </w:p>
    <w:p w:rsidR="00D8642E" w:rsidRPr="00D8642E" w:rsidRDefault="00D8642E" w:rsidP="00D8642E">
      <w:pPr>
        <w:spacing w:line="360" w:lineRule="atLeast"/>
        <w:outlineLvl w:val="1"/>
        <w:rPr>
          <w:rFonts w:ascii="Arial" w:eastAsia="Times New Roman" w:hAnsi="Arial" w:cs="Arial"/>
          <w:color w:val="0F658D"/>
          <w:kern w:val="36"/>
          <w:sz w:val="34"/>
          <w:szCs w:val="34"/>
          <w:lang w:eastAsia="en-MY"/>
        </w:rPr>
      </w:pPr>
      <w:r w:rsidRPr="00D8642E">
        <w:rPr>
          <w:rFonts w:ascii="Arial" w:eastAsia="Times New Roman" w:hAnsi="Arial" w:cs="Arial"/>
          <w:color w:val="0F658D"/>
          <w:kern w:val="36"/>
          <w:sz w:val="34"/>
          <w:szCs w:val="34"/>
          <w:lang w:eastAsia="en-MY"/>
        </w:rPr>
        <w:t xml:space="preserve">Niagara </w:t>
      </w:r>
      <w:proofErr w:type="gramStart"/>
      <w:r w:rsidRPr="00D8642E">
        <w:rPr>
          <w:rFonts w:ascii="Arial" w:eastAsia="Times New Roman" w:hAnsi="Arial" w:cs="Arial"/>
          <w:color w:val="0F658D"/>
          <w:kern w:val="36"/>
          <w:sz w:val="34"/>
          <w:szCs w:val="34"/>
          <w:lang w:eastAsia="en-MY"/>
        </w:rPr>
        <w:t>Falls</w:t>
      </w:r>
      <w:proofErr w:type="gramEnd"/>
      <w:r w:rsidRPr="00D8642E">
        <w:rPr>
          <w:rFonts w:ascii="Arial" w:eastAsia="Times New Roman" w:hAnsi="Arial" w:cs="Arial"/>
          <w:color w:val="0F658D"/>
          <w:kern w:val="36"/>
          <w:sz w:val="34"/>
          <w:szCs w:val="34"/>
          <w:lang w:eastAsia="en-MY"/>
        </w:rPr>
        <w:t xml:space="preserve"> in winter - level 1</w:t>
      </w:r>
    </w:p>
    <w:p w:rsidR="00D8642E" w:rsidRPr="00D8642E" w:rsidRDefault="00D8642E" w:rsidP="00D8642E">
      <w:pPr>
        <w:spacing w:before="100" w:beforeAutospacing="1" w:after="100" w:afterAutospacing="1" w:line="360" w:lineRule="atLeast"/>
        <w:rPr>
          <w:rFonts w:ascii="Arial" w:eastAsia="Times New Roman" w:hAnsi="Arial" w:cs="Arial"/>
          <w:color w:val="1B1B1B"/>
          <w:sz w:val="21"/>
          <w:szCs w:val="21"/>
          <w:lang w:eastAsia="en-MY"/>
        </w:rPr>
      </w:pPr>
      <w:r w:rsidRPr="00D8642E">
        <w:rPr>
          <w:rFonts w:ascii="Arial" w:eastAsia="Times New Roman" w:hAnsi="Arial" w:cs="Arial"/>
          <w:color w:val="1B1B1B"/>
          <w:sz w:val="21"/>
          <w:szCs w:val="21"/>
          <w:lang w:eastAsia="en-MY"/>
        </w:rPr>
        <w:t xml:space="preserve">In North America, it is really cold! It is around -19°C. Some people </w:t>
      </w:r>
      <w:r w:rsidRPr="00D8642E">
        <w:rPr>
          <w:rFonts w:ascii="Arial" w:eastAsia="Times New Roman" w:hAnsi="Arial" w:cs="Arial"/>
          <w:b/>
          <w:bCs/>
          <w:color w:val="1B1B1B"/>
          <w:sz w:val="21"/>
          <w:szCs w:val="21"/>
          <w:lang w:eastAsia="en-MY"/>
        </w:rPr>
        <w:t xml:space="preserve">make use </w:t>
      </w:r>
      <w:r w:rsidRPr="00D8642E">
        <w:rPr>
          <w:rFonts w:ascii="Arial" w:eastAsia="Times New Roman" w:hAnsi="Arial" w:cs="Arial"/>
          <w:color w:val="1B1B1B"/>
          <w:sz w:val="21"/>
          <w:szCs w:val="21"/>
          <w:lang w:eastAsia="en-MY"/>
        </w:rPr>
        <w:t>of this weather. They take pictures.</w:t>
      </w:r>
    </w:p>
    <w:p w:rsidR="00D8642E" w:rsidRPr="00D8642E" w:rsidRDefault="00D8642E" w:rsidP="00D8642E">
      <w:pPr>
        <w:spacing w:before="100" w:beforeAutospacing="1" w:after="100" w:afterAutospacing="1" w:line="360" w:lineRule="atLeast"/>
        <w:rPr>
          <w:rFonts w:ascii="Arial" w:eastAsia="Times New Roman" w:hAnsi="Arial" w:cs="Arial"/>
          <w:color w:val="1B1B1B"/>
          <w:sz w:val="21"/>
          <w:szCs w:val="21"/>
          <w:lang w:eastAsia="en-MY"/>
        </w:rPr>
      </w:pPr>
      <w:r w:rsidRPr="00D8642E">
        <w:rPr>
          <w:rFonts w:ascii="Arial" w:eastAsia="Times New Roman" w:hAnsi="Arial" w:cs="Arial"/>
          <w:color w:val="1B1B1B"/>
          <w:sz w:val="21"/>
          <w:szCs w:val="21"/>
          <w:lang w:eastAsia="en-MY"/>
        </w:rPr>
        <w:t xml:space="preserve">The Niagara Falls </w:t>
      </w:r>
      <w:proofErr w:type="gramStart"/>
      <w:r w:rsidRPr="00D8642E">
        <w:rPr>
          <w:rFonts w:ascii="Arial" w:eastAsia="Times New Roman" w:hAnsi="Arial" w:cs="Arial"/>
          <w:color w:val="1B1B1B"/>
          <w:sz w:val="21"/>
          <w:szCs w:val="21"/>
          <w:lang w:eastAsia="en-MY"/>
        </w:rPr>
        <w:t>are</w:t>
      </w:r>
      <w:proofErr w:type="gramEnd"/>
      <w:r w:rsidRPr="00D8642E">
        <w:rPr>
          <w:rFonts w:ascii="Arial" w:eastAsia="Times New Roman" w:hAnsi="Arial" w:cs="Arial"/>
          <w:color w:val="1B1B1B"/>
          <w:sz w:val="21"/>
          <w:szCs w:val="21"/>
          <w:lang w:eastAsia="en-MY"/>
        </w:rPr>
        <w:t xml:space="preserve"> </w:t>
      </w:r>
      <w:r w:rsidRPr="00D8642E">
        <w:rPr>
          <w:rFonts w:ascii="Arial" w:eastAsia="Times New Roman" w:hAnsi="Arial" w:cs="Arial"/>
          <w:b/>
          <w:bCs/>
          <w:color w:val="1B1B1B"/>
          <w:sz w:val="21"/>
          <w:szCs w:val="21"/>
          <w:lang w:eastAsia="en-MY"/>
        </w:rPr>
        <w:t>frozen</w:t>
      </w:r>
      <w:r w:rsidRPr="00D8642E">
        <w:rPr>
          <w:rFonts w:ascii="Arial" w:eastAsia="Times New Roman" w:hAnsi="Arial" w:cs="Arial"/>
          <w:color w:val="1B1B1B"/>
          <w:sz w:val="21"/>
          <w:szCs w:val="21"/>
          <w:lang w:eastAsia="en-MY"/>
        </w:rPr>
        <w:t>. They look great. People come and take pictures. It is cold and the people don’t like it, but the pictures are great.</w:t>
      </w:r>
    </w:p>
    <w:p w:rsidR="00D8642E" w:rsidRPr="00D8642E" w:rsidRDefault="00D8642E" w:rsidP="00D8642E">
      <w:pPr>
        <w:spacing w:before="100" w:beforeAutospacing="1" w:after="100" w:afterAutospacing="1" w:line="360" w:lineRule="atLeast"/>
        <w:rPr>
          <w:rFonts w:ascii="Arial" w:eastAsia="Times New Roman" w:hAnsi="Arial" w:cs="Arial"/>
          <w:color w:val="1B1B1B"/>
          <w:sz w:val="21"/>
          <w:szCs w:val="21"/>
          <w:lang w:eastAsia="en-MY"/>
        </w:rPr>
      </w:pPr>
      <w:r w:rsidRPr="00D8642E">
        <w:rPr>
          <w:rFonts w:ascii="Arial" w:eastAsia="Times New Roman" w:hAnsi="Arial" w:cs="Arial"/>
          <w:b/>
          <w:bCs/>
          <w:color w:val="1B1B1B"/>
          <w:sz w:val="21"/>
          <w:szCs w:val="21"/>
          <w:lang w:eastAsia="en-MY"/>
        </w:rPr>
        <w:t>Polar wind</w:t>
      </w:r>
      <w:r w:rsidRPr="00D8642E">
        <w:rPr>
          <w:rFonts w:ascii="Arial" w:eastAsia="Times New Roman" w:hAnsi="Arial" w:cs="Arial"/>
          <w:color w:val="1B1B1B"/>
          <w:sz w:val="21"/>
          <w:szCs w:val="21"/>
          <w:lang w:eastAsia="en-MY"/>
        </w:rPr>
        <w:t xml:space="preserve"> is in the USA and in Canada. People don’t like it. The temperatures will rise this week. The temperature will change from -19°C to 12°C. That is a big change! </w:t>
      </w:r>
    </w:p>
    <w:p w:rsidR="00D8642E" w:rsidRDefault="00D8642E" w:rsidP="005C727D">
      <w:pPr>
        <w:pStyle w:val="NormalWeb"/>
        <w:spacing w:line="360" w:lineRule="atLeast"/>
        <w:rPr>
          <w:rFonts w:ascii="Arial" w:hAnsi="Arial" w:cs="Arial"/>
          <w:color w:val="1B1B1B"/>
          <w:sz w:val="21"/>
          <w:szCs w:val="21"/>
        </w:rPr>
      </w:pPr>
      <w:hyperlink r:id="rId9" w:history="1">
        <w:r w:rsidRPr="002239BE">
          <w:rPr>
            <w:rStyle w:val="Hyperlink"/>
            <w:rFonts w:ascii="Arial" w:hAnsi="Arial" w:cs="Arial"/>
            <w:sz w:val="21"/>
            <w:szCs w:val="21"/>
          </w:rPr>
          <w:t>http://youtu.be/JPol0wQU6NA</w:t>
        </w:r>
      </w:hyperlink>
      <w:r>
        <w:rPr>
          <w:rFonts w:ascii="Arial" w:hAnsi="Arial" w:cs="Arial"/>
          <w:color w:val="1B1B1B"/>
          <w:sz w:val="21"/>
          <w:szCs w:val="21"/>
        </w:rPr>
        <w:t xml:space="preserve"> </w:t>
      </w:r>
    </w:p>
    <w:p w:rsidR="00D8642E" w:rsidRDefault="00D8642E" w:rsidP="005C727D">
      <w:pPr>
        <w:pStyle w:val="NormalWeb"/>
        <w:spacing w:line="360" w:lineRule="atLeast"/>
        <w:rPr>
          <w:rFonts w:ascii="Arial" w:hAnsi="Arial" w:cs="Arial"/>
          <w:color w:val="0F658D"/>
          <w:kern w:val="36"/>
          <w:sz w:val="34"/>
          <w:szCs w:val="34"/>
          <w:lang/>
        </w:rPr>
      </w:pPr>
      <w:r>
        <w:rPr>
          <w:rFonts w:ascii="Arial" w:hAnsi="Arial" w:cs="Arial"/>
          <w:color w:val="0F658D"/>
          <w:kern w:val="36"/>
          <w:sz w:val="34"/>
          <w:szCs w:val="34"/>
          <w:lang/>
        </w:rPr>
        <w:t xml:space="preserve">Football legend </w:t>
      </w:r>
      <w:proofErr w:type="spellStart"/>
      <w:r>
        <w:rPr>
          <w:rFonts w:ascii="Arial" w:hAnsi="Arial" w:cs="Arial"/>
          <w:color w:val="0F658D"/>
          <w:kern w:val="36"/>
          <w:sz w:val="34"/>
          <w:szCs w:val="34"/>
          <w:lang/>
        </w:rPr>
        <w:t>Eusebio</w:t>
      </w:r>
      <w:proofErr w:type="spellEnd"/>
      <w:r>
        <w:rPr>
          <w:rFonts w:ascii="Arial" w:hAnsi="Arial" w:cs="Arial"/>
          <w:color w:val="0F658D"/>
          <w:kern w:val="36"/>
          <w:sz w:val="34"/>
          <w:szCs w:val="34"/>
          <w:lang/>
        </w:rPr>
        <w:t xml:space="preserve"> - level 1</w:t>
      </w:r>
    </w:p>
    <w:p w:rsidR="00D8642E" w:rsidRPr="00D8642E" w:rsidRDefault="00D8642E" w:rsidP="00D8642E">
      <w:pPr>
        <w:spacing w:before="100" w:beforeAutospacing="1" w:after="100" w:afterAutospacing="1" w:line="360" w:lineRule="atLeast"/>
        <w:rPr>
          <w:rFonts w:ascii="Arial" w:eastAsia="Times New Roman" w:hAnsi="Arial" w:cs="Arial"/>
          <w:color w:val="1B1B1B"/>
          <w:sz w:val="21"/>
          <w:szCs w:val="21"/>
          <w:lang w:eastAsia="en-MY"/>
        </w:rPr>
      </w:pPr>
      <w:r w:rsidRPr="00D8642E">
        <w:rPr>
          <w:rFonts w:ascii="Arial" w:eastAsia="Times New Roman" w:hAnsi="Arial" w:cs="Arial"/>
          <w:color w:val="1B1B1B"/>
          <w:sz w:val="21"/>
          <w:szCs w:val="21"/>
          <w:lang w:eastAsia="en-MY"/>
        </w:rPr>
        <w:t xml:space="preserve">A man named </w:t>
      </w:r>
      <w:proofErr w:type="spellStart"/>
      <w:r w:rsidRPr="00D8642E">
        <w:rPr>
          <w:rFonts w:ascii="Arial" w:eastAsia="Times New Roman" w:hAnsi="Arial" w:cs="Arial"/>
          <w:color w:val="1B1B1B"/>
          <w:sz w:val="21"/>
          <w:szCs w:val="21"/>
          <w:lang w:eastAsia="en-MY"/>
        </w:rPr>
        <w:t>Eusebio</w:t>
      </w:r>
      <w:proofErr w:type="spellEnd"/>
      <w:r w:rsidRPr="00D8642E">
        <w:rPr>
          <w:rFonts w:ascii="Arial" w:eastAsia="Times New Roman" w:hAnsi="Arial" w:cs="Arial"/>
          <w:color w:val="1B1B1B"/>
          <w:sz w:val="21"/>
          <w:szCs w:val="21"/>
          <w:lang w:eastAsia="en-MY"/>
        </w:rPr>
        <w:t xml:space="preserve"> is born in 1942. He is a </w:t>
      </w:r>
      <w:r w:rsidRPr="00D8642E">
        <w:rPr>
          <w:rFonts w:ascii="Arial" w:eastAsia="Times New Roman" w:hAnsi="Arial" w:cs="Arial"/>
          <w:b/>
          <w:bCs/>
          <w:color w:val="1B1B1B"/>
          <w:sz w:val="21"/>
          <w:szCs w:val="21"/>
          <w:lang w:eastAsia="en-MY"/>
        </w:rPr>
        <w:t>footballer</w:t>
      </w:r>
      <w:r w:rsidRPr="00D8642E">
        <w:rPr>
          <w:rFonts w:ascii="Arial" w:eastAsia="Times New Roman" w:hAnsi="Arial" w:cs="Arial"/>
          <w:color w:val="1B1B1B"/>
          <w:sz w:val="21"/>
          <w:szCs w:val="21"/>
          <w:lang w:eastAsia="en-MY"/>
        </w:rPr>
        <w:t>. He is very good.</w:t>
      </w:r>
    </w:p>
    <w:p w:rsidR="00D8642E" w:rsidRPr="00D8642E" w:rsidRDefault="00D8642E" w:rsidP="00D8642E">
      <w:pPr>
        <w:spacing w:before="100" w:beforeAutospacing="1" w:after="100" w:afterAutospacing="1" w:line="360" w:lineRule="atLeast"/>
        <w:rPr>
          <w:rFonts w:ascii="Arial" w:eastAsia="Times New Roman" w:hAnsi="Arial" w:cs="Arial"/>
          <w:color w:val="1B1B1B"/>
          <w:sz w:val="21"/>
          <w:szCs w:val="21"/>
          <w:lang w:eastAsia="en-MY"/>
        </w:rPr>
      </w:pPr>
      <w:r w:rsidRPr="00D8642E">
        <w:rPr>
          <w:rFonts w:ascii="Arial" w:eastAsia="Times New Roman" w:hAnsi="Arial" w:cs="Arial"/>
          <w:color w:val="1B1B1B"/>
          <w:sz w:val="21"/>
          <w:szCs w:val="21"/>
          <w:lang w:eastAsia="en-MY"/>
        </w:rPr>
        <w:t xml:space="preserve">He is born in Mozambique, but he plays for Portugal. He plays 64 times for Portugal. He </w:t>
      </w:r>
      <w:r w:rsidRPr="00D8642E">
        <w:rPr>
          <w:rFonts w:ascii="Arial" w:eastAsia="Times New Roman" w:hAnsi="Arial" w:cs="Arial"/>
          <w:b/>
          <w:bCs/>
          <w:color w:val="1B1B1B"/>
          <w:sz w:val="21"/>
          <w:szCs w:val="21"/>
          <w:lang w:eastAsia="en-MY"/>
        </w:rPr>
        <w:t>scores</w:t>
      </w:r>
      <w:r w:rsidRPr="00D8642E">
        <w:rPr>
          <w:rFonts w:ascii="Arial" w:eastAsia="Times New Roman" w:hAnsi="Arial" w:cs="Arial"/>
          <w:color w:val="1B1B1B"/>
          <w:sz w:val="21"/>
          <w:szCs w:val="21"/>
          <w:lang w:eastAsia="en-MY"/>
        </w:rPr>
        <w:t xml:space="preserve"> 41 </w:t>
      </w:r>
      <w:r w:rsidRPr="00D8642E">
        <w:rPr>
          <w:rFonts w:ascii="Arial" w:eastAsia="Times New Roman" w:hAnsi="Arial" w:cs="Arial"/>
          <w:b/>
          <w:bCs/>
          <w:color w:val="1B1B1B"/>
          <w:sz w:val="21"/>
          <w:szCs w:val="21"/>
          <w:lang w:eastAsia="en-MY"/>
        </w:rPr>
        <w:t>goals</w:t>
      </w:r>
      <w:r w:rsidRPr="00D8642E">
        <w:rPr>
          <w:rFonts w:ascii="Arial" w:eastAsia="Times New Roman" w:hAnsi="Arial" w:cs="Arial"/>
          <w:color w:val="1B1B1B"/>
          <w:sz w:val="21"/>
          <w:szCs w:val="21"/>
          <w:lang w:eastAsia="en-MY"/>
        </w:rPr>
        <w:t>.</w:t>
      </w:r>
    </w:p>
    <w:p w:rsidR="00D8642E" w:rsidRPr="00D8642E" w:rsidRDefault="00D8642E" w:rsidP="00D8642E">
      <w:pPr>
        <w:spacing w:before="100" w:beforeAutospacing="1" w:after="100" w:afterAutospacing="1" w:line="360" w:lineRule="atLeast"/>
        <w:rPr>
          <w:rFonts w:ascii="Arial" w:eastAsia="Times New Roman" w:hAnsi="Arial" w:cs="Arial"/>
          <w:color w:val="1B1B1B"/>
          <w:sz w:val="21"/>
          <w:szCs w:val="21"/>
          <w:lang w:eastAsia="en-MY"/>
        </w:rPr>
      </w:pPr>
      <w:r w:rsidRPr="00D8642E">
        <w:rPr>
          <w:rFonts w:ascii="Arial" w:eastAsia="Times New Roman" w:hAnsi="Arial" w:cs="Arial"/>
          <w:color w:val="1B1B1B"/>
          <w:sz w:val="21"/>
          <w:szCs w:val="21"/>
          <w:lang w:eastAsia="en-MY"/>
        </w:rPr>
        <w:t xml:space="preserve">There is a World Cup in England. It happens in 1966. </w:t>
      </w:r>
      <w:proofErr w:type="spellStart"/>
      <w:r w:rsidRPr="00D8642E">
        <w:rPr>
          <w:rFonts w:ascii="Arial" w:eastAsia="Times New Roman" w:hAnsi="Arial" w:cs="Arial"/>
          <w:color w:val="1B1B1B"/>
          <w:sz w:val="21"/>
          <w:szCs w:val="21"/>
          <w:lang w:eastAsia="en-MY"/>
        </w:rPr>
        <w:t>Eusebio</w:t>
      </w:r>
      <w:proofErr w:type="spellEnd"/>
      <w:r w:rsidRPr="00D8642E">
        <w:rPr>
          <w:rFonts w:ascii="Arial" w:eastAsia="Times New Roman" w:hAnsi="Arial" w:cs="Arial"/>
          <w:color w:val="1B1B1B"/>
          <w:sz w:val="21"/>
          <w:szCs w:val="21"/>
          <w:lang w:eastAsia="en-MY"/>
        </w:rPr>
        <w:t xml:space="preserve"> plays there. He scores nine goals. That is great. He helps Portugal to be third.</w:t>
      </w:r>
    </w:p>
    <w:p w:rsidR="00D8642E" w:rsidRPr="00D8642E" w:rsidRDefault="00D8642E" w:rsidP="00D8642E">
      <w:pPr>
        <w:spacing w:before="100" w:beforeAutospacing="1" w:after="100" w:afterAutospacing="1" w:line="360" w:lineRule="atLeast"/>
        <w:rPr>
          <w:rFonts w:ascii="Arial" w:eastAsia="Times New Roman" w:hAnsi="Arial" w:cs="Arial"/>
          <w:color w:val="1B1B1B"/>
          <w:sz w:val="21"/>
          <w:szCs w:val="21"/>
          <w:lang w:eastAsia="en-MY"/>
        </w:rPr>
      </w:pPr>
      <w:proofErr w:type="spellStart"/>
      <w:r w:rsidRPr="00D8642E">
        <w:rPr>
          <w:rFonts w:ascii="Arial" w:eastAsia="Times New Roman" w:hAnsi="Arial" w:cs="Arial"/>
          <w:color w:val="1B1B1B"/>
          <w:sz w:val="21"/>
          <w:szCs w:val="21"/>
          <w:lang w:eastAsia="en-MY"/>
        </w:rPr>
        <w:t>Eusebio</w:t>
      </w:r>
      <w:proofErr w:type="spellEnd"/>
      <w:r w:rsidRPr="00D8642E">
        <w:rPr>
          <w:rFonts w:ascii="Arial" w:eastAsia="Times New Roman" w:hAnsi="Arial" w:cs="Arial"/>
          <w:color w:val="1B1B1B"/>
          <w:sz w:val="21"/>
          <w:szCs w:val="21"/>
          <w:lang w:eastAsia="en-MY"/>
        </w:rPr>
        <w:t xml:space="preserve"> is a legend. A lot of people like him. Now he is 71 years old. He dies. They put his body at a stadium. People come to say goodbye.</w:t>
      </w:r>
    </w:p>
    <w:p w:rsidR="00D8642E" w:rsidRDefault="00D8642E" w:rsidP="005C727D">
      <w:pPr>
        <w:pStyle w:val="NormalWeb"/>
        <w:spacing w:line="360" w:lineRule="atLeast"/>
        <w:rPr>
          <w:rFonts w:ascii="Arial" w:hAnsi="Arial" w:cs="Arial"/>
          <w:color w:val="1B1B1B"/>
          <w:sz w:val="21"/>
          <w:szCs w:val="21"/>
        </w:rPr>
      </w:pPr>
      <w:hyperlink r:id="rId10" w:history="1">
        <w:r w:rsidRPr="002239BE">
          <w:rPr>
            <w:rStyle w:val="Hyperlink"/>
            <w:rFonts w:ascii="Arial" w:hAnsi="Arial" w:cs="Arial"/>
            <w:sz w:val="21"/>
            <w:szCs w:val="21"/>
          </w:rPr>
          <w:t>http://youtu.be/-kC-Hh672iA</w:t>
        </w:r>
      </w:hyperlink>
      <w:r>
        <w:rPr>
          <w:rFonts w:ascii="Arial" w:hAnsi="Arial" w:cs="Arial"/>
          <w:color w:val="1B1B1B"/>
          <w:sz w:val="21"/>
          <w:szCs w:val="21"/>
        </w:rPr>
        <w:t xml:space="preserve"> </w:t>
      </w:r>
    </w:p>
    <w:p w:rsidR="00D8642E" w:rsidRPr="00D8642E" w:rsidRDefault="00D8642E" w:rsidP="00D8642E">
      <w:pPr>
        <w:spacing w:line="360" w:lineRule="atLeast"/>
        <w:outlineLvl w:val="1"/>
        <w:rPr>
          <w:rFonts w:ascii="Arial" w:eastAsia="Times New Roman" w:hAnsi="Arial" w:cs="Arial"/>
          <w:color w:val="0F658D"/>
          <w:kern w:val="36"/>
          <w:sz w:val="34"/>
          <w:szCs w:val="34"/>
          <w:lang w:eastAsia="en-MY"/>
        </w:rPr>
      </w:pPr>
      <w:r w:rsidRPr="00D8642E">
        <w:rPr>
          <w:rFonts w:ascii="Arial" w:eastAsia="Times New Roman" w:hAnsi="Arial" w:cs="Arial"/>
          <w:color w:val="0F658D"/>
          <w:kern w:val="36"/>
          <w:sz w:val="34"/>
          <w:szCs w:val="34"/>
          <w:lang w:eastAsia="en-MY"/>
        </w:rPr>
        <w:lastRenderedPageBreak/>
        <w:t>Car can fly - level 1</w:t>
      </w:r>
    </w:p>
    <w:p w:rsidR="00D8642E" w:rsidRPr="00D8642E" w:rsidRDefault="00D8642E" w:rsidP="00D8642E">
      <w:pPr>
        <w:spacing w:before="100" w:beforeAutospacing="1" w:after="100" w:afterAutospacing="1" w:line="360" w:lineRule="atLeast"/>
        <w:rPr>
          <w:rFonts w:ascii="Arial" w:eastAsia="Times New Roman" w:hAnsi="Arial" w:cs="Arial"/>
          <w:color w:val="1B1B1B"/>
          <w:sz w:val="21"/>
          <w:szCs w:val="21"/>
          <w:lang w:eastAsia="en-MY"/>
        </w:rPr>
      </w:pPr>
      <w:r w:rsidRPr="00D8642E">
        <w:rPr>
          <w:rFonts w:ascii="Arial" w:eastAsia="Times New Roman" w:hAnsi="Arial" w:cs="Arial"/>
          <w:color w:val="1B1B1B"/>
          <w:sz w:val="21"/>
          <w:szCs w:val="21"/>
          <w:lang w:eastAsia="en-MY"/>
        </w:rPr>
        <w:t>A man from Slovakia is happy. His dream is a reality. He is working on a flying car.</w:t>
      </w:r>
    </w:p>
    <w:p w:rsidR="00D8642E" w:rsidRPr="00D8642E" w:rsidRDefault="00D8642E" w:rsidP="00D8642E">
      <w:pPr>
        <w:spacing w:before="100" w:beforeAutospacing="1" w:after="100" w:afterAutospacing="1" w:line="360" w:lineRule="atLeast"/>
        <w:rPr>
          <w:rFonts w:ascii="Arial" w:eastAsia="Times New Roman" w:hAnsi="Arial" w:cs="Arial"/>
          <w:color w:val="1B1B1B"/>
          <w:sz w:val="21"/>
          <w:szCs w:val="21"/>
          <w:lang w:eastAsia="en-MY"/>
        </w:rPr>
      </w:pPr>
      <w:r w:rsidRPr="00D8642E">
        <w:rPr>
          <w:rFonts w:ascii="Arial" w:eastAsia="Times New Roman" w:hAnsi="Arial" w:cs="Arial"/>
          <w:color w:val="1B1B1B"/>
          <w:sz w:val="21"/>
          <w:szCs w:val="21"/>
          <w:lang w:eastAsia="en-MY"/>
        </w:rPr>
        <w:t xml:space="preserve">The car has an </w:t>
      </w:r>
      <w:r w:rsidRPr="00D8642E">
        <w:rPr>
          <w:rFonts w:ascii="Arial" w:eastAsia="Times New Roman" w:hAnsi="Arial" w:cs="Arial"/>
          <w:b/>
          <w:bCs/>
          <w:color w:val="1B1B1B"/>
          <w:sz w:val="21"/>
          <w:szCs w:val="21"/>
          <w:lang w:eastAsia="en-MY"/>
        </w:rPr>
        <w:t>original</w:t>
      </w:r>
      <w:r w:rsidRPr="00D8642E">
        <w:rPr>
          <w:rFonts w:ascii="Arial" w:eastAsia="Times New Roman" w:hAnsi="Arial" w:cs="Arial"/>
          <w:color w:val="1B1B1B"/>
          <w:sz w:val="21"/>
          <w:szCs w:val="21"/>
          <w:lang w:eastAsia="en-MY"/>
        </w:rPr>
        <w:t xml:space="preserve"> </w:t>
      </w:r>
      <w:r w:rsidRPr="00D8642E">
        <w:rPr>
          <w:rFonts w:ascii="Arial" w:eastAsia="Times New Roman" w:hAnsi="Arial" w:cs="Arial"/>
          <w:b/>
          <w:bCs/>
          <w:color w:val="1B1B1B"/>
          <w:sz w:val="21"/>
          <w:szCs w:val="21"/>
          <w:lang w:eastAsia="en-MY"/>
        </w:rPr>
        <w:t>design</w:t>
      </w:r>
      <w:r w:rsidRPr="00D8642E">
        <w:rPr>
          <w:rFonts w:ascii="Arial" w:eastAsia="Times New Roman" w:hAnsi="Arial" w:cs="Arial"/>
          <w:color w:val="1B1B1B"/>
          <w:sz w:val="21"/>
          <w:szCs w:val="21"/>
          <w:lang w:eastAsia="en-MY"/>
        </w:rPr>
        <w:t xml:space="preserve">. It is made of simple materials. People test this car. You can park with it. You can go fast on the </w:t>
      </w:r>
      <w:r w:rsidRPr="00D8642E">
        <w:rPr>
          <w:rFonts w:ascii="Arial" w:eastAsia="Times New Roman" w:hAnsi="Arial" w:cs="Arial"/>
          <w:b/>
          <w:bCs/>
          <w:color w:val="1B1B1B"/>
          <w:sz w:val="21"/>
          <w:szCs w:val="21"/>
          <w:lang w:eastAsia="en-MY"/>
        </w:rPr>
        <w:t>highway</w:t>
      </w:r>
      <w:r w:rsidRPr="00D8642E">
        <w:rPr>
          <w:rFonts w:ascii="Arial" w:eastAsia="Times New Roman" w:hAnsi="Arial" w:cs="Arial"/>
          <w:color w:val="1B1B1B"/>
          <w:sz w:val="21"/>
          <w:szCs w:val="21"/>
          <w:lang w:eastAsia="en-MY"/>
        </w:rPr>
        <w:t xml:space="preserve">. The car’s maximum speed is 130 </w:t>
      </w:r>
      <w:proofErr w:type="spellStart"/>
      <w:r w:rsidRPr="00D8642E">
        <w:rPr>
          <w:rFonts w:ascii="Arial" w:eastAsia="Times New Roman" w:hAnsi="Arial" w:cs="Arial"/>
          <w:color w:val="1B1B1B"/>
          <w:sz w:val="21"/>
          <w:szCs w:val="21"/>
          <w:lang w:eastAsia="en-MY"/>
        </w:rPr>
        <w:t>kilometres</w:t>
      </w:r>
      <w:proofErr w:type="spellEnd"/>
      <w:r w:rsidRPr="00D8642E">
        <w:rPr>
          <w:rFonts w:ascii="Arial" w:eastAsia="Times New Roman" w:hAnsi="Arial" w:cs="Arial"/>
          <w:color w:val="1B1B1B"/>
          <w:sz w:val="21"/>
          <w:szCs w:val="21"/>
          <w:lang w:eastAsia="en-MY"/>
        </w:rPr>
        <w:t xml:space="preserve"> per hour (80 miles per hour).</w:t>
      </w:r>
    </w:p>
    <w:p w:rsidR="00D8642E" w:rsidRPr="00D8642E" w:rsidRDefault="00D8642E" w:rsidP="00D8642E">
      <w:pPr>
        <w:spacing w:before="100" w:beforeAutospacing="1" w:after="100" w:afterAutospacing="1" w:line="360" w:lineRule="atLeast"/>
        <w:rPr>
          <w:rFonts w:ascii="Arial" w:eastAsia="Times New Roman" w:hAnsi="Arial" w:cs="Arial"/>
          <w:color w:val="1B1B1B"/>
          <w:sz w:val="21"/>
          <w:szCs w:val="21"/>
          <w:lang w:eastAsia="en-MY"/>
        </w:rPr>
      </w:pPr>
      <w:r w:rsidRPr="00D8642E">
        <w:rPr>
          <w:rFonts w:ascii="Arial" w:eastAsia="Times New Roman" w:hAnsi="Arial" w:cs="Arial"/>
          <w:color w:val="1B1B1B"/>
          <w:sz w:val="21"/>
          <w:szCs w:val="21"/>
          <w:lang w:eastAsia="en-MY"/>
        </w:rPr>
        <w:t>When you want to fly, the car must change. It changes from a car to a plane. It takes only a few seconds. People want to make the car next year for people who will buy this car.</w:t>
      </w:r>
    </w:p>
    <w:p w:rsidR="00D8642E" w:rsidRDefault="000935D3" w:rsidP="005C727D">
      <w:pPr>
        <w:pStyle w:val="NormalWeb"/>
        <w:spacing w:line="360" w:lineRule="atLeast"/>
        <w:rPr>
          <w:rFonts w:ascii="Arial" w:hAnsi="Arial" w:cs="Arial"/>
          <w:color w:val="1B1B1B"/>
          <w:sz w:val="21"/>
          <w:szCs w:val="21"/>
        </w:rPr>
      </w:pPr>
      <w:hyperlink r:id="rId11" w:history="1">
        <w:r w:rsidRPr="002239BE">
          <w:rPr>
            <w:rStyle w:val="Hyperlink"/>
            <w:rFonts w:ascii="Arial" w:hAnsi="Arial" w:cs="Arial"/>
            <w:sz w:val="21"/>
            <w:szCs w:val="21"/>
          </w:rPr>
          <w:t>http://youtu.be/dku-Jg-LCpw</w:t>
        </w:r>
      </w:hyperlink>
      <w:r>
        <w:rPr>
          <w:rFonts w:ascii="Arial" w:hAnsi="Arial" w:cs="Arial"/>
          <w:color w:val="1B1B1B"/>
          <w:sz w:val="21"/>
          <w:szCs w:val="21"/>
        </w:rPr>
        <w:t xml:space="preserve"> </w:t>
      </w:r>
    </w:p>
    <w:p w:rsidR="000935D3" w:rsidRPr="000935D3" w:rsidRDefault="000935D3" w:rsidP="000935D3">
      <w:pPr>
        <w:spacing w:line="360" w:lineRule="atLeast"/>
        <w:outlineLvl w:val="1"/>
        <w:rPr>
          <w:rFonts w:ascii="Arial" w:eastAsia="Times New Roman" w:hAnsi="Arial" w:cs="Arial"/>
          <w:color w:val="0F658D"/>
          <w:kern w:val="36"/>
          <w:sz w:val="34"/>
          <w:szCs w:val="34"/>
          <w:lang w:eastAsia="en-MY"/>
        </w:rPr>
      </w:pPr>
      <w:r w:rsidRPr="000935D3">
        <w:rPr>
          <w:rFonts w:ascii="Arial" w:eastAsia="Times New Roman" w:hAnsi="Arial" w:cs="Arial"/>
          <w:color w:val="0F658D"/>
          <w:kern w:val="36"/>
          <w:sz w:val="34"/>
          <w:szCs w:val="34"/>
          <w:lang w:eastAsia="en-MY"/>
        </w:rPr>
        <w:t>Building is a disc - level 1</w:t>
      </w:r>
    </w:p>
    <w:p w:rsidR="000935D3" w:rsidRPr="000935D3" w:rsidRDefault="000935D3" w:rsidP="000935D3">
      <w:pPr>
        <w:spacing w:before="100" w:beforeAutospacing="1" w:after="100" w:afterAutospacing="1" w:line="360" w:lineRule="atLeast"/>
        <w:rPr>
          <w:rFonts w:ascii="Arial" w:eastAsia="Times New Roman" w:hAnsi="Arial" w:cs="Arial"/>
          <w:color w:val="1B1B1B"/>
          <w:sz w:val="21"/>
          <w:szCs w:val="21"/>
          <w:lang w:eastAsia="en-MY"/>
        </w:rPr>
      </w:pPr>
      <w:r w:rsidRPr="000935D3">
        <w:rPr>
          <w:rFonts w:ascii="Arial" w:eastAsia="Times New Roman" w:hAnsi="Arial" w:cs="Arial"/>
          <w:color w:val="1B1B1B"/>
          <w:sz w:val="21"/>
          <w:szCs w:val="21"/>
          <w:lang w:eastAsia="en-MY"/>
        </w:rPr>
        <w:t xml:space="preserve">There is a new building in China. It is very </w:t>
      </w:r>
      <w:r w:rsidRPr="000935D3">
        <w:rPr>
          <w:rFonts w:ascii="Arial" w:eastAsia="Times New Roman" w:hAnsi="Arial" w:cs="Arial"/>
          <w:b/>
          <w:bCs/>
          <w:color w:val="1B1B1B"/>
          <w:sz w:val="21"/>
          <w:szCs w:val="21"/>
          <w:lang w:eastAsia="en-MY"/>
        </w:rPr>
        <w:t>unusual</w:t>
      </w:r>
      <w:r w:rsidRPr="000935D3">
        <w:rPr>
          <w:rFonts w:ascii="Arial" w:eastAsia="Times New Roman" w:hAnsi="Arial" w:cs="Arial"/>
          <w:color w:val="1B1B1B"/>
          <w:sz w:val="21"/>
          <w:szCs w:val="21"/>
          <w:lang w:eastAsia="en-MY"/>
        </w:rPr>
        <w:t xml:space="preserve">. It looks like a big </w:t>
      </w:r>
      <w:r w:rsidRPr="000935D3">
        <w:rPr>
          <w:rFonts w:ascii="Arial" w:eastAsia="Times New Roman" w:hAnsi="Arial" w:cs="Arial"/>
          <w:b/>
          <w:bCs/>
          <w:color w:val="1B1B1B"/>
          <w:sz w:val="21"/>
          <w:szCs w:val="21"/>
          <w:lang w:eastAsia="en-MY"/>
        </w:rPr>
        <w:t>disc</w:t>
      </w:r>
      <w:r w:rsidRPr="000935D3">
        <w:rPr>
          <w:rFonts w:ascii="Arial" w:eastAsia="Times New Roman" w:hAnsi="Arial" w:cs="Arial"/>
          <w:color w:val="1B1B1B"/>
          <w:sz w:val="21"/>
          <w:szCs w:val="21"/>
          <w:lang w:eastAsia="en-MY"/>
        </w:rPr>
        <w:t xml:space="preserve">. It is like a big </w:t>
      </w:r>
      <w:r w:rsidRPr="000935D3">
        <w:rPr>
          <w:rFonts w:ascii="Arial" w:eastAsia="Times New Roman" w:hAnsi="Arial" w:cs="Arial"/>
          <w:b/>
          <w:bCs/>
          <w:color w:val="1B1B1B"/>
          <w:sz w:val="21"/>
          <w:szCs w:val="21"/>
          <w:lang w:eastAsia="en-MY"/>
        </w:rPr>
        <w:t>coin</w:t>
      </w:r>
      <w:r w:rsidRPr="000935D3">
        <w:rPr>
          <w:rFonts w:ascii="Arial" w:eastAsia="Times New Roman" w:hAnsi="Arial" w:cs="Arial"/>
          <w:color w:val="1B1B1B"/>
          <w:sz w:val="21"/>
          <w:szCs w:val="21"/>
          <w:lang w:eastAsia="en-MY"/>
        </w:rPr>
        <w:t>.</w:t>
      </w:r>
    </w:p>
    <w:p w:rsidR="000935D3" w:rsidRPr="000935D3" w:rsidRDefault="000935D3" w:rsidP="000935D3">
      <w:pPr>
        <w:spacing w:before="100" w:beforeAutospacing="1" w:after="100" w:afterAutospacing="1" w:line="360" w:lineRule="atLeast"/>
        <w:rPr>
          <w:rFonts w:ascii="Arial" w:eastAsia="Times New Roman" w:hAnsi="Arial" w:cs="Arial"/>
          <w:color w:val="1B1B1B"/>
          <w:sz w:val="21"/>
          <w:szCs w:val="21"/>
          <w:lang w:eastAsia="en-MY"/>
        </w:rPr>
      </w:pPr>
      <w:r w:rsidRPr="000935D3">
        <w:rPr>
          <w:rFonts w:ascii="Arial" w:eastAsia="Times New Roman" w:hAnsi="Arial" w:cs="Arial"/>
          <w:color w:val="1B1B1B"/>
          <w:sz w:val="21"/>
          <w:szCs w:val="21"/>
          <w:lang w:eastAsia="en-MY"/>
        </w:rPr>
        <w:t xml:space="preserve">Some people like the building. To them, it is beautiful. It is a symbol of </w:t>
      </w:r>
      <w:r w:rsidRPr="000935D3">
        <w:rPr>
          <w:rFonts w:ascii="Arial" w:eastAsia="Times New Roman" w:hAnsi="Arial" w:cs="Arial"/>
          <w:b/>
          <w:bCs/>
          <w:color w:val="1B1B1B"/>
          <w:sz w:val="21"/>
          <w:szCs w:val="21"/>
          <w:lang w:eastAsia="en-MY"/>
        </w:rPr>
        <w:t xml:space="preserve">wealth </w:t>
      </w:r>
      <w:r w:rsidRPr="000935D3">
        <w:rPr>
          <w:rFonts w:ascii="Arial" w:eastAsia="Times New Roman" w:hAnsi="Arial" w:cs="Arial"/>
          <w:color w:val="1B1B1B"/>
          <w:sz w:val="21"/>
          <w:szCs w:val="21"/>
          <w:lang w:eastAsia="en-MY"/>
        </w:rPr>
        <w:t>and power. The building is close to a river. The picture of the building is in the water.</w:t>
      </w:r>
    </w:p>
    <w:p w:rsidR="000935D3" w:rsidRPr="000935D3" w:rsidRDefault="000935D3" w:rsidP="000935D3">
      <w:pPr>
        <w:spacing w:before="100" w:beforeAutospacing="1" w:after="100" w:afterAutospacing="1" w:line="360" w:lineRule="atLeast"/>
        <w:rPr>
          <w:rFonts w:ascii="Arial" w:eastAsia="Times New Roman" w:hAnsi="Arial" w:cs="Arial"/>
          <w:color w:val="1B1B1B"/>
          <w:sz w:val="21"/>
          <w:szCs w:val="21"/>
          <w:lang w:eastAsia="en-MY"/>
        </w:rPr>
      </w:pPr>
      <w:r w:rsidRPr="000935D3">
        <w:rPr>
          <w:rFonts w:ascii="Arial" w:eastAsia="Times New Roman" w:hAnsi="Arial" w:cs="Arial"/>
          <w:color w:val="1B1B1B"/>
          <w:sz w:val="21"/>
          <w:szCs w:val="21"/>
          <w:lang w:eastAsia="en-MY"/>
        </w:rPr>
        <w:t xml:space="preserve">Not everybody likes the building. Some people think that it is a stupid symbol of </w:t>
      </w:r>
      <w:r w:rsidRPr="000935D3">
        <w:rPr>
          <w:rFonts w:ascii="Arial" w:eastAsia="Times New Roman" w:hAnsi="Arial" w:cs="Arial"/>
          <w:b/>
          <w:bCs/>
          <w:color w:val="1B1B1B"/>
          <w:sz w:val="21"/>
          <w:szCs w:val="21"/>
          <w:lang w:eastAsia="en-MY"/>
        </w:rPr>
        <w:t>wealth</w:t>
      </w:r>
      <w:r w:rsidRPr="000935D3">
        <w:rPr>
          <w:rFonts w:ascii="Arial" w:eastAsia="Times New Roman" w:hAnsi="Arial" w:cs="Arial"/>
          <w:color w:val="1B1B1B"/>
          <w:sz w:val="21"/>
          <w:szCs w:val="21"/>
          <w:lang w:eastAsia="en-MY"/>
        </w:rPr>
        <w:t>. It is only for rich people.</w:t>
      </w:r>
    </w:p>
    <w:p w:rsidR="000935D3" w:rsidRDefault="000935D3" w:rsidP="005C727D">
      <w:pPr>
        <w:pStyle w:val="NormalWeb"/>
        <w:spacing w:line="360" w:lineRule="atLeast"/>
        <w:rPr>
          <w:rFonts w:ascii="Arial" w:hAnsi="Arial" w:cs="Arial"/>
          <w:color w:val="1B1B1B"/>
          <w:sz w:val="21"/>
          <w:szCs w:val="21"/>
        </w:rPr>
      </w:pPr>
      <w:hyperlink r:id="rId12" w:history="1">
        <w:r w:rsidRPr="002239BE">
          <w:rPr>
            <w:rStyle w:val="Hyperlink"/>
            <w:rFonts w:ascii="Arial" w:hAnsi="Arial" w:cs="Arial"/>
            <w:sz w:val="21"/>
            <w:szCs w:val="21"/>
          </w:rPr>
          <w:t>http://youtu.be/m7qr5gDWfPU</w:t>
        </w:r>
      </w:hyperlink>
      <w:r>
        <w:rPr>
          <w:rFonts w:ascii="Arial" w:hAnsi="Arial" w:cs="Arial"/>
          <w:color w:val="1B1B1B"/>
          <w:sz w:val="21"/>
          <w:szCs w:val="21"/>
        </w:rPr>
        <w:t xml:space="preserve"> </w:t>
      </w:r>
    </w:p>
    <w:p w:rsidR="000935D3" w:rsidRPr="000935D3" w:rsidRDefault="000935D3" w:rsidP="000935D3">
      <w:pPr>
        <w:spacing w:line="360" w:lineRule="atLeast"/>
        <w:outlineLvl w:val="1"/>
        <w:rPr>
          <w:rFonts w:ascii="Arial" w:eastAsia="Times New Roman" w:hAnsi="Arial" w:cs="Arial"/>
          <w:color w:val="0F658D"/>
          <w:kern w:val="36"/>
          <w:sz w:val="34"/>
          <w:szCs w:val="34"/>
          <w:lang w:eastAsia="en-MY"/>
        </w:rPr>
      </w:pPr>
      <w:r w:rsidRPr="000935D3">
        <w:rPr>
          <w:rFonts w:ascii="Arial" w:eastAsia="Times New Roman" w:hAnsi="Arial" w:cs="Arial"/>
          <w:color w:val="0F658D"/>
          <w:kern w:val="36"/>
          <w:sz w:val="34"/>
          <w:szCs w:val="34"/>
          <w:lang w:eastAsia="en-MY"/>
        </w:rPr>
        <w:t>Elephants play football - level 1</w:t>
      </w:r>
    </w:p>
    <w:p w:rsidR="000935D3" w:rsidRPr="000935D3" w:rsidRDefault="000935D3" w:rsidP="000935D3">
      <w:pPr>
        <w:spacing w:before="100" w:beforeAutospacing="1" w:after="100" w:afterAutospacing="1" w:line="360" w:lineRule="atLeast"/>
        <w:rPr>
          <w:rFonts w:ascii="Arial" w:eastAsia="Times New Roman" w:hAnsi="Arial" w:cs="Arial"/>
          <w:color w:val="1B1B1B"/>
          <w:sz w:val="21"/>
          <w:szCs w:val="21"/>
          <w:lang w:eastAsia="en-MY"/>
        </w:rPr>
      </w:pPr>
      <w:r w:rsidRPr="000935D3">
        <w:rPr>
          <w:rFonts w:ascii="Arial" w:eastAsia="Times New Roman" w:hAnsi="Arial" w:cs="Arial"/>
          <w:color w:val="1B1B1B"/>
          <w:sz w:val="21"/>
          <w:szCs w:val="21"/>
          <w:lang w:eastAsia="en-MY"/>
        </w:rPr>
        <w:t>Here is news from Nepal. People ride elephants there. They play football.</w:t>
      </w:r>
    </w:p>
    <w:p w:rsidR="000935D3" w:rsidRPr="000935D3" w:rsidRDefault="000935D3" w:rsidP="000935D3">
      <w:pPr>
        <w:spacing w:before="100" w:beforeAutospacing="1" w:after="100" w:afterAutospacing="1" w:line="360" w:lineRule="atLeast"/>
        <w:rPr>
          <w:rFonts w:ascii="Arial" w:eastAsia="Times New Roman" w:hAnsi="Arial" w:cs="Arial"/>
          <w:color w:val="1B1B1B"/>
          <w:sz w:val="21"/>
          <w:szCs w:val="21"/>
          <w:lang w:eastAsia="en-MY"/>
        </w:rPr>
      </w:pPr>
      <w:r w:rsidRPr="000935D3">
        <w:rPr>
          <w:rFonts w:ascii="Arial" w:eastAsia="Times New Roman" w:hAnsi="Arial" w:cs="Arial"/>
          <w:color w:val="1B1B1B"/>
          <w:sz w:val="21"/>
          <w:szCs w:val="21"/>
          <w:lang w:eastAsia="en-MY"/>
        </w:rPr>
        <w:t xml:space="preserve">There are </w:t>
      </w:r>
      <w:r w:rsidRPr="000935D3">
        <w:rPr>
          <w:rFonts w:ascii="Arial" w:eastAsia="Times New Roman" w:hAnsi="Arial" w:cs="Arial"/>
          <w:b/>
          <w:bCs/>
          <w:color w:val="1B1B1B"/>
          <w:sz w:val="21"/>
          <w:szCs w:val="21"/>
          <w:lang w:eastAsia="en-MY"/>
        </w:rPr>
        <w:t>adult</w:t>
      </w:r>
      <w:r w:rsidRPr="000935D3">
        <w:rPr>
          <w:rFonts w:ascii="Arial" w:eastAsia="Times New Roman" w:hAnsi="Arial" w:cs="Arial"/>
          <w:color w:val="1B1B1B"/>
          <w:sz w:val="21"/>
          <w:szCs w:val="21"/>
          <w:lang w:eastAsia="en-MY"/>
        </w:rPr>
        <w:t xml:space="preserve"> and baby elephants. They </w:t>
      </w:r>
      <w:r w:rsidRPr="000935D3">
        <w:rPr>
          <w:rFonts w:ascii="Arial" w:eastAsia="Times New Roman" w:hAnsi="Arial" w:cs="Arial"/>
          <w:b/>
          <w:bCs/>
          <w:color w:val="1B1B1B"/>
          <w:sz w:val="21"/>
          <w:szCs w:val="21"/>
          <w:lang w:eastAsia="en-MY"/>
        </w:rPr>
        <w:t>kick</w:t>
      </w:r>
      <w:r w:rsidRPr="000935D3">
        <w:rPr>
          <w:rFonts w:ascii="Arial" w:eastAsia="Times New Roman" w:hAnsi="Arial" w:cs="Arial"/>
          <w:color w:val="1B1B1B"/>
          <w:sz w:val="21"/>
          <w:szCs w:val="21"/>
          <w:lang w:eastAsia="en-MY"/>
        </w:rPr>
        <w:t xml:space="preserve"> the ball and </w:t>
      </w:r>
      <w:r w:rsidRPr="000935D3">
        <w:rPr>
          <w:rFonts w:ascii="Arial" w:eastAsia="Times New Roman" w:hAnsi="Arial" w:cs="Arial"/>
          <w:b/>
          <w:bCs/>
          <w:color w:val="1B1B1B"/>
          <w:sz w:val="21"/>
          <w:szCs w:val="21"/>
          <w:lang w:eastAsia="en-MY"/>
        </w:rPr>
        <w:t>score goals</w:t>
      </w:r>
      <w:r w:rsidRPr="000935D3">
        <w:rPr>
          <w:rFonts w:ascii="Arial" w:eastAsia="Times New Roman" w:hAnsi="Arial" w:cs="Arial"/>
          <w:color w:val="1B1B1B"/>
          <w:sz w:val="21"/>
          <w:szCs w:val="21"/>
          <w:lang w:eastAsia="en-MY"/>
        </w:rPr>
        <w:t>. People like this. They come to look.</w:t>
      </w:r>
    </w:p>
    <w:p w:rsidR="000935D3" w:rsidRPr="000935D3" w:rsidRDefault="000935D3" w:rsidP="000935D3">
      <w:pPr>
        <w:spacing w:before="100" w:beforeAutospacing="1" w:after="100" w:afterAutospacing="1" w:line="360" w:lineRule="atLeast"/>
        <w:rPr>
          <w:rFonts w:ascii="Arial" w:eastAsia="Times New Roman" w:hAnsi="Arial" w:cs="Arial"/>
          <w:color w:val="1B1B1B"/>
          <w:sz w:val="21"/>
          <w:szCs w:val="21"/>
          <w:lang w:eastAsia="en-MY"/>
        </w:rPr>
      </w:pPr>
      <w:r w:rsidRPr="000935D3">
        <w:rPr>
          <w:rFonts w:ascii="Arial" w:eastAsia="Times New Roman" w:hAnsi="Arial" w:cs="Arial"/>
          <w:color w:val="1B1B1B"/>
          <w:sz w:val="21"/>
          <w:szCs w:val="21"/>
          <w:lang w:eastAsia="en-MY"/>
        </w:rPr>
        <w:t>Nepal has 300 elephants. One hundred elephants live with people. Hotels use these 100 elephants. People can ride on them. The elephants take people to the jungle.</w:t>
      </w:r>
    </w:p>
    <w:p w:rsidR="000935D3" w:rsidRPr="000935D3" w:rsidRDefault="000935D3" w:rsidP="000935D3">
      <w:pPr>
        <w:spacing w:before="100" w:beforeAutospacing="1" w:after="100" w:afterAutospacing="1" w:line="360" w:lineRule="atLeast"/>
        <w:rPr>
          <w:rFonts w:ascii="Arial" w:eastAsia="Times New Roman" w:hAnsi="Arial" w:cs="Arial"/>
          <w:color w:val="1B1B1B"/>
          <w:sz w:val="21"/>
          <w:szCs w:val="21"/>
          <w:lang w:eastAsia="en-MY"/>
        </w:rPr>
      </w:pPr>
      <w:r w:rsidRPr="000935D3">
        <w:rPr>
          <w:rFonts w:ascii="Arial" w:eastAsia="Times New Roman" w:hAnsi="Arial" w:cs="Arial"/>
          <w:color w:val="1B1B1B"/>
          <w:sz w:val="21"/>
          <w:szCs w:val="21"/>
          <w:lang w:eastAsia="en-MY"/>
        </w:rPr>
        <w:t>Elephants are special animals. People must not kill them.</w:t>
      </w:r>
    </w:p>
    <w:p w:rsidR="000935D3" w:rsidRDefault="000935D3" w:rsidP="005C727D">
      <w:pPr>
        <w:pStyle w:val="NormalWeb"/>
        <w:spacing w:line="360" w:lineRule="atLeast"/>
        <w:rPr>
          <w:rFonts w:ascii="Arial" w:hAnsi="Arial" w:cs="Arial"/>
          <w:color w:val="1B1B1B"/>
          <w:sz w:val="21"/>
          <w:szCs w:val="21"/>
        </w:rPr>
      </w:pPr>
      <w:hyperlink r:id="rId13" w:history="1">
        <w:r w:rsidRPr="002239BE">
          <w:rPr>
            <w:rStyle w:val="Hyperlink"/>
            <w:rFonts w:ascii="Arial" w:hAnsi="Arial" w:cs="Arial"/>
            <w:sz w:val="21"/>
            <w:szCs w:val="21"/>
          </w:rPr>
          <w:t>http://youtu.be/DbIjiJXQPKY</w:t>
        </w:r>
      </w:hyperlink>
      <w:r>
        <w:rPr>
          <w:rFonts w:ascii="Arial" w:hAnsi="Arial" w:cs="Arial"/>
          <w:color w:val="1B1B1B"/>
          <w:sz w:val="21"/>
          <w:szCs w:val="21"/>
        </w:rPr>
        <w:t xml:space="preserve"> </w:t>
      </w:r>
    </w:p>
    <w:p w:rsidR="000935D3" w:rsidRPr="000935D3" w:rsidRDefault="000935D3" w:rsidP="000935D3">
      <w:pPr>
        <w:spacing w:line="360" w:lineRule="atLeast"/>
        <w:outlineLvl w:val="1"/>
        <w:rPr>
          <w:rFonts w:ascii="Arial" w:eastAsia="Times New Roman" w:hAnsi="Arial" w:cs="Arial"/>
          <w:color w:val="0F658D"/>
          <w:kern w:val="36"/>
          <w:sz w:val="34"/>
          <w:szCs w:val="34"/>
          <w:lang w:eastAsia="en-MY"/>
        </w:rPr>
      </w:pPr>
      <w:r w:rsidRPr="000935D3">
        <w:rPr>
          <w:rFonts w:ascii="Arial" w:eastAsia="Times New Roman" w:hAnsi="Arial" w:cs="Arial"/>
          <w:color w:val="0F658D"/>
          <w:kern w:val="36"/>
          <w:sz w:val="34"/>
          <w:szCs w:val="34"/>
          <w:lang w:eastAsia="en-MY"/>
        </w:rPr>
        <w:t>New Year speech - level 1</w:t>
      </w:r>
    </w:p>
    <w:p w:rsidR="000935D3" w:rsidRPr="000935D3" w:rsidRDefault="000935D3" w:rsidP="000935D3">
      <w:pPr>
        <w:spacing w:before="100" w:beforeAutospacing="1" w:after="100" w:afterAutospacing="1" w:line="360" w:lineRule="atLeast"/>
        <w:rPr>
          <w:rFonts w:ascii="Arial" w:eastAsia="Times New Roman" w:hAnsi="Arial" w:cs="Arial"/>
          <w:color w:val="1B1B1B"/>
          <w:sz w:val="21"/>
          <w:szCs w:val="21"/>
          <w:lang w:eastAsia="en-MY"/>
        </w:rPr>
      </w:pPr>
      <w:r w:rsidRPr="000935D3">
        <w:rPr>
          <w:rFonts w:ascii="Arial" w:eastAsia="Times New Roman" w:hAnsi="Arial" w:cs="Arial"/>
          <w:color w:val="1B1B1B"/>
          <w:sz w:val="21"/>
          <w:szCs w:val="21"/>
          <w:lang w:eastAsia="en-MY"/>
        </w:rPr>
        <w:lastRenderedPageBreak/>
        <w:t xml:space="preserve">Kim Jong-un kills his uncle. It happens some time ago. Now, Kim Jong-un has a New Year's </w:t>
      </w:r>
      <w:r w:rsidRPr="000935D3">
        <w:rPr>
          <w:rFonts w:ascii="Arial" w:eastAsia="Times New Roman" w:hAnsi="Arial" w:cs="Arial"/>
          <w:b/>
          <w:bCs/>
          <w:color w:val="1B1B1B"/>
          <w:sz w:val="21"/>
          <w:szCs w:val="21"/>
          <w:lang w:eastAsia="en-MY"/>
        </w:rPr>
        <w:t>speech</w:t>
      </w:r>
      <w:r w:rsidRPr="000935D3">
        <w:rPr>
          <w:rFonts w:ascii="Arial" w:eastAsia="Times New Roman" w:hAnsi="Arial" w:cs="Arial"/>
          <w:color w:val="1B1B1B"/>
          <w:sz w:val="21"/>
          <w:szCs w:val="21"/>
          <w:lang w:eastAsia="en-MY"/>
        </w:rPr>
        <w:t>.</w:t>
      </w:r>
    </w:p>
    <w:p w:rsidR="000935D3" w:rsidRPr="000935D3" w:rsidRDefault="000935D3" w:rsidP="000935D3">
      <w:pPr>
        <w:spacing w:before="100" w:beforeAutospacing="1" w:after="100" w:afterAutospacing="1" w:line="360" w:lineRule="atLeast"/>
        <w:rPr>
          <w:rFonts w:ascii="Arial" w:eastAsia="Times New Roman" w:hAnsi="Arial" w:cs="Arial"/>
          <w:color w:val="1B1B1B"/>
          <w:sz w:val="21"/>
          <w:szCs w:val="21"/>
          <w:lang w:eastAsia="en-MY"/>
        </w:rPr>
      </w:pPr>
      <w:r w:rsidRPr="000935D3">
        <w:rPr>
          <w:rFonts w:ascii="Arial" w:eastAsia="Times New Roman" w:hAnsi="Arial" w:cs="Arial"/>
          <w:color w:val="1B1B1B"/>
          <w:sz w:val="21"/>
          <w:szCs w:val="21"/>
          <w:lang w:eastAsia="en-MY"/>
        </w:rPr>
        <w:t xml:space="preserve">He makes a </w:t>
      </w:r>
      <w:r w:rsidRPr="000935D3">
        <w:rPr>
          <w:rFonts w:ascii="Arial" w:eastAsia="Times New Roman" w:hAnsi="Arial" w:cs="Arial"/>
          <w:b/>
          <w:bCs/>
          <w:color w:val="1B1B1B"/>
          <w:sz w:val="21"/>
          <w:szCs w:val="21"/>
          <w:lang w:eastAsia="en-MY"/>
        </w:rPr>
        <w:t>reference</w:t>
      </w:r>
      <w:r w:rsidRPr="000935D3">
        <w:rPr>
          <w:rFonts w:ascii="Arial" w:eastAsia="Times New Roman" w:hAnsi="Arial" w:cs="Arial"/>
          <w:color w:val="1B1B1B"/>
          <w:sz w:val="21"/>
          <w:szCs w:val="21"/>
          <w:lang w:eastAsia="en-MY"/>
        </w:rPr>
        <w:t xml:space="preserve"> to his uncle. Kim doesn’t say his name. He says that the government is clean and strong. Kim wants better </w:t>
      </w:r>
      <w:r w:rsidRPr="000935D3">
        <w:rPr>
          <w:rFonts w:ascii="Arial" w:eastAsia="Times New Roman" w:hAnsi="Arial" w:cs="Arial"/>
          <w:b/>
          <w:bCs/>
          <w:color w:val="1B1B1B"/>
          <w:sz w:val="21"/>
          <w:szCs w:val="21"/>
          <w:lang w:eastAsia="en-MY"/>
        </w:rPr>
        <w:t xml:space="preserve">relations </w:t>
      </w:r>
      <w:r w:rsidRPr="000935D3">
        <w:rPr>
          <w:rFonts w:ascii="Arial" w:eastAsia="Times New Roman" w:hAnsi="Arial" w:cs="Arial"/>
          <w:color w:val="1B1B1B"/>
          <w:sz w:val="21"/>
          <w:szCs w:val="21"/>
          <w:lang w:eastAsia="en-MY"/>
        </w:rPr>
        <w:t>with South Korea. He says that there are problems. South Korea makes these problems.</w:t>
      </w:r>
    </w:p>
    <w:p w:rsidR="000935D3" w:rsidRPr="000935D3" w:rsidRDefault="000935D3" w:rsidP="000935D3">
      <w:pPr>
        <w:spacing w:before="100" w:beforeAutospacing="1" w:after="100" w:afterAutospacing="1" w:line="360" w:lineRule="atLeast"/>
        <w:rPr>
          <w:rFonts w:ascii="Arial" w:eastAsia="Times New Roman" w:hAnsi="Arial" w:cs="Arial"/>
          <w:color w:val="1B1B1B"/>
          <w:sz w:val="21"/>
          <w:szCs w:val="21"/>
          <w:lang w:eastAsia="en-MY"/>
        </w:rPr>
      </w:pPr>
      <w:r w:rsidRPr="000935D3">
        <w:rPr>
          <w:rFonts w:ascii="Arial" w:eastAsia="Times New Roman" w:hAnsi="Arial" w:cs="Arial"/>
          <w:color w:val="1B1B1B"/>
          <w:sz w:val="21"/>
          <w:szCs w:val="21"/>
          <w:lang w:eastAsia="en-MY"/>
        </w:rPr>
        <w:t>South and North Korea are at war, but they are not fighting.</w:t>
      </w:r>
    </w:p>
    <w:p w:rsidR="000935D3" w:rsidRDefault="000935D3" w:rsidP="005C727D">
      <w:pPr>
        <w:pStyle w:val="NormalWeb"/>
        <w:spacing w:line="360" w:lineRule="atLeast"/>
        <w:rPr>
          <w:rFonts w:ascii="Arial" w:hAnsi="Arial" w:cs="Arial"/>
          <w:color w:val="1B1B1B"/>
          <w:sz w:val="21"/>
          <w:szCs w:val="21"/>
        </w:rPr>
      </w:pPr>
      <w:hyperlink r:id="rId14" w:history="1">
        <w:r w:rsidRPr="002239BE">
          <w:rPr>
            <w:rStyle w:val="Hyperlink"/>
            <w:rFonts w:ascii="Arial" w:hAnsi="Arial" w:cs="Arial"/>
            <w:sz w:val="21"/>
            <w:szCs w:val="21"/>
          </w:rPr>
          <w:t>http://youtu.be/qtGwfs9pbJY</w:t>
        </w:r>
      </w:hyperlink>
      <w:r>
        <w:rPr>
          <w:rFonts w:ascii="Arial" w:hAnsi="Arial" w:cs="Arial"/>
          <w:color w:val="1B1B1B"/>
          <w:sz w:val="21"/>
          <w:szCs w:val="21"/>
        </w:rPr>
        <w:t xml:space="preserve"> </w:t>
      </w:r>
    </w:p>
    <w:p w:rsidR="000935D3" w:rsidRPr="000935D3" w:rsidRDefault="000935D3" w:rsidP="000935D3">
      <w:pPr>
        <w:spacing w:line="360" w:lineRule="atLeast"/>
        <w:outlineLvl w:val="1"/>
        <w:rPr>
          <w:rFonts w:ascii="Arial" w:eastAsia="Times New Roman" w:hAnsi="Arial" w:cs="Arial"/>
          <w:color w:val="0F658D"/>
          <w:kern w:val="36"/>
          <w:sz w:val="34"/>
          <w:szCs w:val="34"/>
          <w:lang w:eastAsia="en-MY"/>
        </w:rPr>
      </w:pPr>
      <w:r w:rsidRPr="000935D3">
        <w:rPr>
          <w:rFonts w:ascii="Arial" w:eastAsia="Times New Roman" w:hAnsi="Arial" w:cs="Arial"/>
          <w:color w:val="0F658D"/>
          <w:kern w:val="36"/>
          <w:sz w:val="34"/>
          <w:szCs w:val="34"/>
          <w:lang w:eastAsia="en-MY"/>
        </w:rPr>
        <w:t>Michael Schumacher - level 1</w:t>
      </w:r>
    </w:p>
    <w:p w:rsidR="000935D3" w:rsidRPr="000935D3" w:rsidRDefault="000935D3" w:rsidP="000935D3">
      <w:pPr>
        <w:spacing w:before="100" w:beforeAutospacing="1" w:after="100" w:afterAutospacing="1" w:line="360" w:lineRule="atLeast"/>
        <w:rPr>
          <w:rFonts w:ascii="Arial" w:eastAsia="Times New Roman" w:hAnsi="Arial" w:cs="Arial"/>
          <w:color w:val="1B1B1B"/>
          <w:sz w:val="21"/>
          <w:szCs w:val="21"/>
          <w:lang w:eastAsia="en-MY"/>
        </w:rPr>
      </w:pPr>
      <w:r w:rsidRPr="000935D3">
        <w:rPr>
          <w:rFonts w:ascii="Arial" w:eastAsia="Times New Roman" w:hAnsi="Arial" w:cs="Arial"/>
          <w:color w:val="1B1B1B"/>
          <w:sz w:val="21"/>
          <w:szCs w:val="21"/>
          <w:lang w:eastAsia="en-MY"/>
        </w:rPr>
        <w:t>Michael Schumacher is skiing. He has an accident. It happens in the French Alps. His condition is very bad. He is fighting for his life.</w:t>
      </w:r>
    </w:p>
    <w:p w:rsidR="000935D3" w:rsidRPr="000935D3" w:rsidRDefault="000935D3" w:rsidP="000935D3">
      <w:pPr>
        <w:spacing w:before="100" w:beforeAutospacing="1" w:after="100" w:afterAutospacing="1" w:line="360" w:lineRule="atLeast"/>
        <w:rPr>
          <w:rFonts w:ascii="Arial" w:eastAsia="Times New Roman" w:hAnsi="Arial" w:cs="Arial"/>
          <w:color w:val="1B1B1B"/>
          <w:sz w:val="21"/>
          <w:szCs w:val="21"/>
          <w:lang w:eastAsia="en-MY"/>
        </w:rPr>
      </w:pPr>
      <w:r w:rsidRPr="000935D3">
        <w:rPr>
          <w:rFonts w:ascii="Arial" w:eastAsia="Times New Roman" w:hAnsi="Arial" w:cs="Arial"/>
          <w:color w:val="1B1B1B"/>
          <w:sz w:val="21"/>
          <w:szCs w:val="21"/>
          <w:lang w:eastAsia="en-MY"/>
        </w:rPr>
        <w:t xml:space="preserve">The condition is </w:t>
      </w:r>
      <w:r w:rsidRPr="000935D3">
        <w:rPr>
          <w:rFonts w:ascii="Arial" w:eastAsia="Times New Roman" w:hAnsi="Arial" w:cs="Arial"/>
          <w:b/>
          <w:bCs/>
          <w:color w:val="1B1B1B"/>
          <w:sz w:val="21"/>
          <w:szCs w:val="21"/>
          <w:lang w:eastAsia="en-MY"/>
        </w:rPr>
        <w:t>critical</w:t>
      </w:r>
      <w:r w:rsidRPr="000935D3">
        <w:rPr>
          <w:rFonts w:ascii="Arial" w:eastAsia="Times New Roman" w:hAnsi="Arial" w:cs="Arial"/>
          <w:color w:val="1B1B1B"/>
          <w:sz w:val="21"/>
          <w:szCs w:val="21"/>
          <w:lang w:eastAsia="en-MY"/>
        </w:rPr>
        <w:t xml:space="preserve">, but it is not getting worse. Doctors </w:t>
      </w:r>
      <w:r w:rsidRPr="000935D3">
        <w:rPr>
          <w:rFonts w:ascii="Arial" w:eastAsia="Times New Roman" w:hAnsi="Arial" w:cs="Arial"/>
          <w:b/>
          <w:bCs/>
          <w:color w:val="1B1B1B"/>
          <w:sz w:val="21"/>
          <w:szCs w:val="21"/>
          <w:lang w:eastAsia="en-MY"/>
        </w:rPr>
        <w:t xml:space="preserve">scan </w:t>
      </w:r>
      <w:r w:rsidRPr="000935D3">
        <w:rPr>
          <w:rFonts w:ascii="Arial" w:eastAsia="Times New Roman" w:hAnsi="Arial" w:cs="Arial"/>
          <w:color w:val="1B1B1B"/>
          <w:sz w:val="21"/>
          <w:szCs w:val="21"/>
          <w:lang w:eastAsia="en-MY"/>
        </w:rPr>
        <w:t>his head. They can see what is inside the head. Doctors operate on Michael Schumacher. He is a little bit better after the operation.</w:t>
      </w:r>
    </w:p>
    <w:p w:rsidR="000935D3" w:rsidRPr="000935D3" w:rsidRDefault="000935D3" w:rsidP="000935D3">
      <w:pPr>
        <w:spacing w:before="100" w:beforeAutospacing="1" w:after="100" w:afterAutospacing="1" w:line="360" w:lineRule="atLeast"/>
        <w:rPr>
          <w:rFonts w:ascii="Arial" w:eastAsia="Times New Roman" w:hAnsi="Arial" w:cs="Arial"/>
          <w:color w:val="1B1B1B"/>
          <w:sz w:val="21"/>
          <w:szCs w:val="21"/>
          <w:lang w:eastAsia="en-MY"/>
        </w:rPr>
      </w:pPr>
      <w:r w:rsidRPr="000935D3">
        <w:rPr>
          <w:rFonts w:ascii="Arial" w:eastAsia="Times New Roman" w:hAnsi="Arial" w:cs="Arial"/>
          <w:color w:val="1B1B1B"/>
          <w:sz w:val="21"/>
          <w:szCs w:val="21"/>
          <w:lang w:eastAsia="en-MY"/>
        </w:rPr>
        <w:t xml:space="preserve">Michael Schumacher is a great family man. He likes to do </w:t>
      </w:r>
      <w:r w:rsidRPr="000935D3">
        <w:rPr>
          <w:rFonts w:ascii="Arial" w:eastAsia="Times New Roman" w:hAnsi="Arial" w:cs="Arial"/>
          <w:b/>
          <w:bCs/>
          <w:color w:val="1B1B1B"/>
          <w:sz w:val="21"/>
          <w:szCs w:val="21"/>
          <w:lang w:eastAsia="en-MY"/>
        </w:rPr>
        <w:t>dangerous</w:t>
      </w:r>
      <w:r w:rsidRPr="000935D3">
        <w:rPr>
          <w:rFonts w:ascii="Arial" w:eastAsia="Times New Roman" w:hAnsi="Arial" w:cs="Arial"/>
          <w:color w:val="1B1B1B"/>
          <w:sz w:val="21"/>
          <w:szCs w:val="21"/>
          <w:lang w:eastAsia="en-MY"/>
        </w:rPr>
        <w:t xml:space="preserve"> things. It is sad that this happened to him.</w:t>
      </w:r>
    </w:p>
    <w:p w:rsidR="000935D3" w:rsidRDefault="000935D3" w:rsidP="005C727D">
      <w:pPr>
        <w:pStyle w:val="NormalWeb"/>
        <w:spacing w:line="360" w:lineRule="atLeast"/>
        <w:rPr>
          <w:rFonts w:ascii="Arial" w:hAnsi="Arial" w:cs="Arial"/>
          <w:color w:val="1B1B1B"/>
          <w:sz w:val="21"/>
          <w:szCs w:val="21"/>
        </w:rPr>
      </w:pPr>
      <w:hyperlink r:id="rId15" w:history="1">
        <w:r w:rsidRPr="002239BE">
          <w:rPr>
            <w:rStyle w:val="Hyperlink"/>
            <w:rFonts w:ascii="Arial" w:hAnsi="Arial" w:cs="Arial"/>
            <w:sz w:val="21"/>
            <w:szCs w:val="21"/>
          </w:rPr>
          <w:t>http://youtu.be/hIZR3uELFuA</w:t>
        </w:r>
      </w:hyperlink>
      <w:r>
        <w:rPr>
          <w:rFonts w:ascii="Arial" w:hAnsi="Arial" w:cs="Arial"/>
          <w:color w:val="1B1B1B"/>
          <w:sz w:val="21"/>
          <w:szCs w:val="21"/>
        </w:rPr>
        <w:t xml:space="preserve"> </w:t>
      </w:r>
    </w:p>
    <w:p w:rsidR="00A46D41" w:rsidRPr="00A46D41" w:rsidRDefault="00A46D41" w:rsidP="00A46D41">
      <w:pPr>
        <w:spacing w:line="360" w:lineRule="atLeast"/>
        <w:outlineLvl w:val="1"/>
        <w:rPr>
          <w:rFonts w:ascii="Arial" w:eastAsia="Times New Roman" w:hAnsi="Arial" w:cs="Arial"/>
          <w:color w:val="0F658D"/>
          <w:kern w:val="36"/>
          <w:sz w:val="34"/>
          <w:szCs w:val="34"/>
          <w:lang w:eastAsia="en-MY"/>
        </w:rPr>
      </w:pPr>
      <w:r w:rsidRPr="00A46D41">
        <w:rPr>
          <w:rFonts w:ascii="Arial" w:eastAsia="Times New Roman" w:hAnsi="Arial" w:cs="Arial"/>
          <w:color w:val="0F658D"/>
          <w:kern w:val="36"/>
          <w:sz w:val="34"/>
          <w:szCs w:val="34"/>
          <w:lang w:eastAsia="en-MY"/>
        </w:rPr>
        <w:t>Farmers in Yemen - level 1</w:t>
      </w:r>
    </w:p>
    <w:p w:rsidR="00A46D41" w:rsidRPr="00A46D41" w:rsidRDefault="00A46D41" w:rsidP="00A46D41">
      <w:pPr>
        <w:spacing w:before="100" w:beforeAutospacing="1" w:after="100" w:afterAutospacing="1" w:line="360" w:lineRule="atLeast"/>
        <w:rPr>
          <w:rFonts w:ascii="Arial" w:eastAsia="Times New Roman" w:hAnsi="Arial" w:cs="Arial"/>
          <w:color w:val="1B1B1B"/>
          <w:sz w:val="21"/>
          <w:szCs w:val="21"/>
          <w:lang w:eastAsia="en-MY"/>
        </w:rPr>
      </w:pPr>
      <w:r w:rsidRPr="00A46D41">
        <w:rPr>
          <w:rFonts w:ascii="Arial" w:eastAsia="Times New Roman" w:hAnsi="Arial" w:cs="Arial"/>
          <w:color w:val="1B1B1B"/>
          <w:sz w:val="21"/>
          <w:szCs w:val="21"/>
          <w:lang w:eastAsia="en-MY"/>
        </w:rPr>
        <w:t xml:space="preserve">There are </w:t>
      </w:r>
      <w:r w:rsidRPr="00A46D41">
        <w:rPr>
          <w:rFonts w:ascii="Arial" w:eastAsia="Times New Roman" w:hAnsi="Arial" w:cs="Arial"/>
          <w:b/>
          <w:bCs/>
          <w:color w:val="1B1B1B"/>
          <w:sz w:val="21"/>
          <w:szCs w:val="21"/>
          <w:lang w:eastAsia="en-MY"/>
        </w:rPr>
        <w:t xml:space="preserve">deserts </w:t>
      </w:r>
      <w:r w:rsidRPr="00A46D41">
        <w:rPr>
          <w:rFonts w:ascii="Arial" w:eastAsia="Times New Roman" w:hAnsi="Arial" w:cs="Arial"/>
          <w:color w:val="1B1B1B"/>
          <w:sz w:val="21"/>
          <w:szCs w:val="21"/>
          <w:lang w:eastAsia="en-MY"/>
        </w:rPr>
        <w:t xml:space="preserve">in Yemen. It usually doesn’t rain in the deserts but this year it rains a lot. These deserts become wet. </w:t>
      </w:r>
      <w:r w:rsidRPr="00A46D41">
        <w:rPr>
          <w:rFonts w:ascii="Arial" w:eastAsia="Times New Roman" w:hAnsi="Arial" w:cs="Arial"/>
          <w:b/>
          <w:bCs/>
          <w:color w:val="1B1B1B"/>
          <w:sz w:val="21"/>
          <w:szCs w:val="21"/>
          <w:lang w:eastAsia="en-MY"/>
        </w:rPr>
        <w:t xml:space="preserve">Locusts </w:t>
      </w:r>
      <w:r w:rsidRPr="00A46D41">
        <w:rPr>
          <w:rFonts w:ascii="Arial" w:eastAsia="Times New Roman" w:hAnsi="Arial" w:cs="Arial"/>
          <w:color w:val="1B1B1B"/>
          <w:sz w:val="21"/>
          <w:szCs w:val="21"/>
          <w:lang w:eastAsia="en-MY"/>
        </w:rPr>
        <w:t>like the wet ground. It is good for them.</w:t>
      </w:r>
    </w:p>
    <w:p w:rsidR="00A46D41" w:rsidRPr="00A46D41" w:rsidRDefault="00A46D41" w:rsidP="00A46D41">
      <w:pPr>
        <w:spacing w:before="100" w:beforeAutospacing="1" w:after="100" w:afterAutospacing="1" w:line="360" w:lineRule="atLeast"/>
        <w:rPr>
          <w:rFonts w:ascii="Arial" w:eastAsia="Times New Roman" w:hAnsi="Arial" w:cs="Arial"/>
          <w:color w:val="1B1B1B"/>
          <w:sz w:val="21"/>
          <w:szCs w:val="21"/>
          <w:lang w:eastAsia="en-MY"/>
        </w:rPr>
      </w:pPr>
      <w:r w:rsidRPr="00A46D41">
        <w:rPr>
          <w:rFonts w:ascii="Arial" w:eastAsia="Times New Roman" w:hAnsi="Arial" w:cs="Arial"/>
          <w:color w:val="1B1B1B"/>
          <w:sz w:val="21"/>
          <w:szCs w:val="21"/>
          <w:lang w:eastAsia="en-MY"/>
        </w:rPr>
        <w:t xml:space="preserve">Soon, there are many locusts. They eat the </w:t>
      </w:r>
      <w:r w:rsidRPr="00A46D41">
        <w:rPr>
          <w:rFonts w:ascii="Arial" w:eastAsia="Times New Roman" w:hAnsi="Arial" w:cs="Arial"/>
          <w:b/>
          <w:bCs/>
          <w:color w:val="1B1B1B"/>
          <w:sz w:val="21"/>
          <w:szCs w:val="21"/>
          <w:lang w:eastAsia="en-MY"/>
        </w:rPr>
        <w:t>crops</w:t>
      </w:r>
      <w:r w:rsidRPr="00A46D41">
        <w:rPr>
          <w:rFonts w:ascii="Arial" w:eastAsia="Times New Roman" w:hAnsi="Arial" w:cs="Arial"/>
          <w:color w:val="1B1B1B"/>
          <w:sz w:val="21"/>
          <w:szCs w:val="21"/>
          <w:lang w:eastAsia="en-MY"/>
        </w:rPr>
        <w:t>. People have nothing to eat. It is a big problem. People cannot stop the locusts.</w:t>
      </w:r>
    </w:p>
    <w:p w:rsidR="00A46D41" w:rsidRPr="00A46D41" w:rsidRDefault="00A46D41" w:rsidP="00A46D41">
      <w:pPr>
        <w:spacing w:before="100" w:beforeAutospacing="1" w:after="100" w:afterAutospacing="1" w:line="360" w:lineRule="atLeast"/>
        <w:rPr>
          <w:rFonts w:ascii="Arial" w:eastAsia="Times New Roman" w:hAnsi="Arial" w:cs="Arial"/>
          <w:color w:val="1B1B1B"/>
          <w:sz w:val="21"/>
          <w:szCs w:val="21"/>
          <w:lang w:eastAsia="en-MY"/>
        </w:rPr>
      </w:pPr>
      <w:r w:rsidRPr="00A46D41">
        <w:rPr>
          <w:rFonts w:ascii="Arial" w:eastAsia="Times New Roman" w:hAnsi="Arial" w:cs="Arial"/>
          <w:color w:val="1B1B1B"/>
          <w:sz w:val="21"/>
          <w:szCs w:val="21"/>
          <w:lang w:eastAsia="en-MY"/>
        </w:rPr>
        <w:t xml:space="preserve">There can be no crops this year. It can be bad. Some people may die. The </w:t>
      </w:r>
      <w:r w:rsidRPr="00A46D41">
        <w:rPr>
          <w:rFonts w:ascii="Arial" w:eastAsia="Times New Roman" w:hAnsi="Arial" w:cs="Arial"/>
          <w:b/>
          <w:bCs/>
          <w:color w:val="1B1B1B"/>
          <w:sz w:val="21"/>
          <w:szCs w:val="21"/>
          <w:lang w:eastAsia="en-MY"/>
        </w:rPr>
        <w:t xml:space="preserve">leaders </w:t>
      </w:r>
      <w:r w:rsidRPr="00A46D41">
        <w:rPr>
          <w:rFonts w:ascii="Arial" w:eastAsia="Times New Roman" w:hAnsi="Arial" w:cs="Arial"/>
          <w:color w:val="1B1B1B"/>
          <w:sz w:val="21"/>
          <w:szCs w:val="21"/>
          <w:lang w:eastAsia="en-MY"/>
        </w:rPr>
        <w:t>of the country must help the people.</w:t>
      </w:r>
    </w:p>
    <w:p w:rsidR="000935D3" w:rsidRDefault="00A46D41" w:rsidP="005C727D">
      <w:pPr>
        <w:pStyle w:val="NormalWeb"/>
        <w:spacing w:line="360" w:lineRule="atLeast"/>
        <w:rPr>
          <w:rFonts w:ascii="Arial" w:hAnsi="Arial" w:cs="Arial"/>
          <w:color w:val="1B1B1B"/>
          <w:sz w:val="21"/>
          <w:szCs w:val="21"/>
        </w:rPr>
      </w:pPr>
      <w:hyperlink r:id="rId16" w:history="1">
        <w:r w:rsidRPr="002239BE">
          <w:rPr>
            <w:rStyle w:val="Hyperlink"/>
            <w:rFonts w:ascii="Arial" w:hAnsi="Arial" w:cs="Arial"/>
            <w:sz w:val="21"/>
            <w:szCs w:val="21"/>
          </w:rPr>
          <w:t>http://youtu.be/6Om8xisyEpE</w:t>
        </w:r>
      </w:hyperlink>
      <w:r>
        <w:rPr>
          <w:rFonts w:ascii="Arial" w:hAnsi="Arial" w:cs="Arial"/>
          <w:color w:val="1B1B1B"/>
          <w:sz w:val="21"/>
          <w:szCs w:val="21"/>
        </w:rPr>
        <w:t xml:space="preserve"> </w:t>
      </w:r>
    </w:p>
    <w:p w:rsidR="00A46D41" w:rsidRPr="00A46D41" w:rsidRDefault="00A46D41" w:rsidP="00A46D41">
      <w:pPr>
        <w:spacing w:line="360" w:lineRule="atLeast"/>
        <w:outlineLvl w:val="1"/>
        <w:rPr>
          <w:rFonts w:ascii="Arial" w:eastAsia="Times New Roman" w:hAnsi="Arial" w:cs="Arial"/>
          <w:color w:val="0F658D"/>
          <w:kern w:val="36"/>
          <w:sz w:val="34"/>
          <w:szCs w:val="34"/>
          <w:lang w:eastAsia="en-MY"/>
        </w:rPr>
      </w:pPr>
      <w:r w:rsidRPr="00A46D41">
        <w:rPr>
          <w:rFonts w:ascii="Arial" w:eastAsia="Times New Roman" w:hAnsi="Arial" w:cs="Arial"/>
          <w:color w:val="0F658D"/>
          <w:kern w:val="36"/>
          <w:sz w:val="34"/>
          <w:szCs w:val="34"/>
          <w:lang w:eastAsia="en-MY"/>
        </w:rPr>
        <w:t>Girl is free again - level 1</w:t>
      </w:r>
    </w:p>
    <w:p w:rsidR="00A46D41" w:rsidRDefault="00A46D41" w:rsidP="00A46D41">
      <w:pPr>
        <w:spacing w:line="360" w:lineRule="atLeast"/>
        <w:rPr>
          <w:rFonts w:ascii="Arial" w:hAnsi="Arial" w:cs="Arial"/>
          <w:color w:val="1B1B1B"/>
          <w:sz w:val="21"/>
          <w:szCs w:val="21"/>
          <w:lang/>
        </w:rPr>
      </w:pPr>
      <w:ins w:id="0" w:author="Unknown">
        <w:r>
          <w:rPr>
            <w:rFonts w:ascii="Arial" w:hAnsi="Arial" w:cs="Arial"/>
            <w:color w:val="1B1B1B"/>
            <w:sz w:val="21"/>
            <w:szCs w:val="21"/>
            <w:lang/>
          </w:rPr>
          <w:t>03-01-2014 06:00</w:t>
        </w:r>
      </w:ins>
      <w:r>
        <w:rPr>
          <w:rFonts w:ascii="Arial" w:hAnsi="Arial" w:cs="Arial"/>
          <w:color w:val="1B1B1B"/>
          <w:sz w:val="21"/>
          <w:szCs w:val="21"/>
          <w:lang/>
        </w:rPr>
        <w:t xml:space="preserve"> </w:t>
      </w:r>
      <w:hyperlink r:id="rId17" w:tooltip="Girl is free again - level 1 - Level 1" w:history="1">
        <w:r>
          <w:rPr>
            <w:rStyle w:val="Hyperlink"/>
            <w:rFonts w:ascii="Arial" w:hAnsi="Arial" w:cs="Arial"/>
            <w:sz w:val="21"/>
            <w:szCs w:val="21"/>
            <w:lang/>
          </w:rPr>
          <w:t>Level 1</w:t>
        </w:r>
      </w:hyperlink>
      <w:hyperlink r:id="rId18" w:tooltip="Girl is free again - level 1 - Level 2" w:history="1">
        <w:r>
          <w:rPr>
            <w:rStyle w:val="levelsubmit3"/>
            <w:rFonts w:ascii="Arial" w:hAnsi="Arial" w:cs="Arial"/>
            <w:color w:val="FFFFFF"/>
            <w:sz w:val="21"/>
            <w:szCs w:val="21"/>
            <w:lang/>
          </w:rPr>
          <w:t>Level 2</w:t>
        </w:r>
      </w:hyperlink>
      <w:hyperlink r:id="rId19" w:tooltip="Girl is free again - level 1 - Level 3" w:history="1">
        <w:r>
          <w:rPr>
            <w:rStyle w:val="levelsubmit3"/>
            <w:rFonts w:ascii="Arial" w:hAnsi="Arial" w:cs="Arial"/>
            <w:color w:val="FFFFFF"/>
            <w:sz w:val="21"/>
            <w:szCs w:val="21"/>
            <w:lang/>
          </w:rPr>
          <w:t>Level 3</w:t>
        </w:r>
      </w:hyperlink>
    </w:p>
    <w:p w:rsidR="00A46D41" w:rsidRDefault="00A46D41" w:rsidP="00A46D41">
      <w:pPr>
        <w:pStyle w:val="NormalWeb"/>
        <w:spacing w:line="360" w:lineRule="atLeast"/>
        <w:rPr>
          <w:rFonts w:ascii="Arial" w:hAnsi="Arial" w:cs="Arial"/>
          <w:color w:val="1B1B1B"/>
          <w:sz w:val="21"/>
          <w:szCs w:val="21"/>
          <w:lang/>
        </w:rPr>
      </w:pPr>
      <w:r>
        <w:rPr>
          <w:rFonts w:ascii="Arial" w:hAnsi="Arial" w:cs="Arial"/>
          <w:color w:val="1B1B1B"/>
          <w:sz w:val="21"/>
          <w:szCs w:val="21"/>
          <w:lang/>
        </w:rPr>
        <w:lastRenderedPageBreak/>
        <w:t>Pussy Riot is a band. There are only women in this band. They are from Russia. They don’t like the Russian President.</w:t>
      </w:r>
    </w:p>
    <w:p w:rsidR="00A46D41" w:rsidRDefault="00A46D41" w:rsidP="00A46D41">
      <w:pPr>
        <w:pStyle w:val="NormalWeb"/>
        <w:spacing w:line="360" w:lineRule="atLeast"/>
        <w:rPr>
          <w:rFonts w:ascii="Arial" w:hAnsi="Arial" w:cs="Arial"/>
          <w:color w:val="1B1B1B"/>
          <w:sz w:val="21"/>
          <w:szCs w:val="21"/>
          <w:lang/>
        </w:rPr>
      </w:pPr>
      <w:r>
        <w:rPr>
          <w:rFonts w:ascii="Arial" w:hAnsi="Arial" w:cs="Arial"/>
          <w:color w:val="1B1B1B"/>
          <w:sz w:val="21"/>
          <w:szCs w:val="21"/>
          <w:lang/>
        </w:rPr>
        <w:t xml:space="preserve">This band sings in a church. This is </w:t>
      </w:r>
      <w:r>
        <w:rPr>
          <w:rStyle w:val="Strong"/>
          <w:rFonts w:ascii="Arial" w:hAnsi="Arial" w:cs="Arial"/>
          <w:color w:val="1B1B1B"/>
          <w:sz w:val="21"/>
          <w:szCs w:val="21"/>
          <w:lang/>
        </w:rPr>
        <w:t>vandalism</w:t>
      </w:r>
      <w:r>
        <w:rPr>
          <w:rFonts w:ascii="Arial" w:hAnsi="Arial" w:cs="Arial"/>
          <w:color w:val="1B1B1B"/>
          <w:sz w:val="21"/>
          <w:szCs w:val="21"/>
          <w:lang/>
        </w:rPr>
        <w:t xml:space="preserve">. The song </w:t>
      </w:r>
      <w:proofErr w:type="spellStart"/>
      <w:r>
        <w:rPr>
          <w:rStyle w:val="Strong"/>
          <w:rFonts w:ascii="Arial" w:hAnsi="Arial" w:cs="Arial"/>
          <w:color w:val="1B1B1B"/>
          <w:sz w:val="21"/>
          <w:szCs w:val="21"/>
          <w:lang/>
        </w:rPr>
        <w:t>criticises</w:t>
      </w:r>
      <w:proofErr w:type="spellEnd"/>
      <w:r>
        <w:rPr>
          <w:rFonts w:ascii="Arial" w:hAnsi="Arial" w:cs="Arial"/>
          <w:color w:val="1B1B1B"/>
          <w:sz w:val="21"/>
          <w:szCs w:val="21"/>
          <w:lang/>
        </w:rPr>
        <w:t xml:space="preserve"> the President. Three girls go to prison. One girl must be there for two years.</w:t>
      </w:r>
    </w:p>
    <w:p w:rsidR="00A46D41" w:rsidRDefault="00A46D41" w:rsidP="00A46D41">
      <w:pPr>
        <w:pStyle w:val="NormalWeb"/>
        <w:spacing w:line="360" w:lineRule="atLeast"/>
        <w:rPr>
          <w:rFonts w:ascii="Arial" w:hAnsi="Arial" w:cs="Arial"/>
          <w:color w:val="1B1B1B"/>
          <w:sz w:val="21"/>
          <w:szCs w:val="21"/>
          <w:lang/>
        </w:rPr>
      </w:pPr>
      <w:r>
        <w:rPr>
          <w:rFonts w:ascii="Arial" w:hAnsi="Arial" w:cs="Arial"/>
          <w:color w:val="1B1B1B"/>
          <w:sz w:val="21"/>
          <w:szCs w:val="21"/>
          <w:lang/>
        </w:rPr>
        <w:t>This girl is lucky. She is not in prison for two years. She goes home early. She is free but she is not happy. She says that she is free because it is good for the President.</w:t>
      </w:r>
    </w:p>
    <w:p w:rsidR="00A46D41" w:rsidRDefault="00A46D41" w:rsidP="005C727D">
      <w:pPr>
        <w:pStyle w:val="NormalWeb"/>
        <w:spacing w:line="360" w:lineRule="atLeast"/>
        <w:rPr>
          <w:rFonts w:ascii="Arial" w:hAnsi="Arial" w:cs="Arial"/>
          <w:color w:val="1B1B1B"/>
          <w:sz w:val="21"/>
          <w:szCs w:val="21"/>
        </w:rPr>
      </w:pPr>
      <w:hyperlink r:id="rId20" w:history="1">
        <w:r w:rsidRPr="002239BE">
          <w:rPr>
            <w:rStyle w:val="Hyperlink"/>
            <w:rFonts w:ascii="Arial" w:hAnsi="Arial" w:cs="Arial"/>
            <w:sz w:val="21"/>
            <w:szCs w:val="21"/>
          </w:rPr>
          <w:t>http://youtu.be/CQVBtjhOxBI</w:t>
        </w:r>
      </w:hyperlink>
      <w:r>
        <w:rPr>
          <w:rFonts w:ascii="Arial" w:hAnsi="Arial" w:cs="Arial"/>
          <w:color w:val="1B1B1B"/>
          <w:sz w:val="21"/>
          <w:szCs w:val="21"/>
        </w:rPr>
        <w:t xml:space="preserve"> </w:t>
      </w:r>
    </w:p>
    <w:p w:rsidR="00A46D41" w:rsidRPr="00A46D41" w:rsidRDefault="00A46D41" w:rsidP="00A46D41">
      <w:pPr>
        <w:spacing w:line="360" w:lineRule="atLeast"/>
        <w:outlineLvl w:val="1"/>
        <w:rPr>
          <w:rFonts w:ascii="Arial" w:eastAsia="Times New Roman" w:hAnsi="Arial" w:cs="Arial"/>
          <w:color w:val="0F658D"/>
          <w:kern w:val="36"/>
          <w:sz w:val="34"/>
          <w:szCs w:val="34"/>
          <w:lang w:eastAsia="en-MY"/>
        </w:rPr>
      </w:pPr>
      <w:r w:rsidRPr="00A46D41">
        <w:rPr>
          <w:rFonts w:ascii="Arial" w:eastAsia="Times New Roman" w:hAnsi="Arial" w:cs="Arial"/>
          <w:color w:val="0F658D"/>
          <w:kern w:val="36"/>
          <w:sz w:val="34"/>
          <w:szCs w:val="34"/>
          <w:lang w:eastAsia="en-MY"/>
        </w:rPr>
        <w:t>Brave passengers on a bus - level 1</w:t>
      </w:r>
    </w:p>
    <w:p w:rsidR="00A46D41" w:rsidRPr="00A46D41" w:rsidRDefault="00A46D41" w:rsidP="00A46D41">
      <w:pPr>
        <w:spacing w:before="100" w:beforeAutospacing="1" w:after="100" w:afterAutospacing="1" w:line="360" w:lineRule="atLeast"/>
        <w:rPr>
          <w:rFonts w:ascii="Arial" w:eastAsia="Times New Roman" w:hAnsi="Arial" w:cs="Arial"/>
          <w:color w:val="1B1B1B"/>
          <w:sz w:val="21"/>
          <w:szCs w:val="21"/>
          <w:lang w:eastAsia="en-MY"/>
        </w:rPr>
      </w:pPr>
      <w:r w:rsidRPr="00A46D41">
        <w:rPr>
          <w:rFonts w:ascii="Arial" w:eastAsia="Times New Roman" w:hAnsi="Arial" w:cs="Arial"/>
          <w:color w:val="1B1B1B"/>
          <w:sz w:val="21"/>
          <w:szCs w:val="21"/>
          <w:lang w:eastAsia="en-MY"/>
        </w:rPr>
        <w:t xml:space="preserve">Some people are on a bus. It is a normal bus </w:t>
      </w:r>
      <w:r w:rsidRPr="00A46D41">
        <w:rPr>
          <w:rFonts w:ascii="Arial" w:eastAsia="Times New Roman" w:hAnsi="Arial" w:cs="Arial"/>
          <w:b/>
          <w:bCs/>
          <w:color w:val="1B1B1B"/>
          <w:sz w:val="21"/>
          <w:szCs w:val="21"/>
          <w:lang w:eastAsia="en-MY"/>
        </w:rPr>
        <w:t>journey</w:t>
      </w:r>
      <w:r w:rsidRPr="00A46D41">
        <w:rPr>
          <w:rFonts w:ascii="Arial" w:eastAsia="Times New Roman" w:hAnsi="Arial" w:cs="Arial"/>
          <w:color w:val="1B1B1B"/>
          <w:sz w:val="21"/>
          <w:szCs w:val="21"/>
          <w:lang w:eastAsia="en-MY"/>
        </w:rPr>
        <w:t>. It happens in Seattle.</w:t>
      </w:r>
    </w:p>
    <w:p w:rsidR="00A46D41" w:rsidRPr="00A46D41" w:rsidRDefault="00A46D41" w:rsidP="00A46D41">
      <w:pPr>
        <w:spacing w:before="100" w:beforeAutospacing="1" w:after="100" w:afterAutospacing="1" w:line="360" w:lineRule="atLeast"/>
        <w:rPr>
          <w:rFonts w:ascii="Arial" w:eastAsia="Times New Roman" w:hAnsi="Arial" w:cs="Arial"/>
          <w:color w:val="1B1B1B"/>
          <w:sz w:val="21"/>
          <w:szCs w:val="21"/>
          <w:lang w:eastAsia="en-MY"/>
        </w:rPr>
      </w:pPr>
      <w:r w:rsidRPr="00A46D41">
        <w:rPr>
          <w:rFonts w:ascii="Arial" w:eastAsia="Times New Roman" w:hAnsi="Arial" w:cs="Arial"/>
          <w:color w:val="1B1B1B"/>
          <w:sz w:val="21"/>
          <w:szCs w:val="21"/>
          <w:lang w:eastAsia="en-MY"/>
        </w:rPr>
        <w:t xml:space="preserve">There’s a bad man on the bus. He has a gun. The criminal </w:t>
      </w:r>
      <w:r w:rsidRPr="00A46D41">
        <w:rPr>
          <w:rFonts w:ascii="Arial" w:eastAsia="Times New Roman" w:hAnsi="Arial" w:cs="Arial"/>
          <w:b/>
          <w:bCs/>
          <w:color w:val="1B1B1B"/>
          <w:sz w:val="21"/>
          <w:szCs w:val="21"/>
          <w:lang w:eastAsia="en-MY"/>
        </w:rPr>
        <w:t>threatens</w:t>
      </w:r>
      <w:r w:rsidRPr="00A46D41">
        <w:rPr>
          <w:rFonts w:ascii="Arial" w:eastAsia="Times New Roman" w:hAnsi="Arial" w:cs="Arial"/>
          <w:color w:val="1B1B1B"/>
          <w:sz w:val="21"/>
          <w:szCs w:val="21"/>
          <w:lang w:eastAsia="en-MY"/>
        </w:rPr>
        <w:t xml:space="preserve"> the people. He points the gun at a man. This man is not afraid. He pulls the criminal to the ground.</w:t>
      </w:r>
    </w:p>
    <w:p w:rsidR="00A46D41" w:rsidRPr="00A46D41" w:rsidRDefault="00A46D41" w:rsidP="00A46D41">
      <w:pPr>
        <w:spacing w:before="100" w:beforeAutospacing="1" w:after="100" w:afterAutospacing="1" w:line="360" w:lineRule="atLeast"/>
        <w:rPr>
          <w:rFonts w:ascii="Arial" w:eastAsia="Times New Roman" w:hAnsi="Arial" w:cs="Arial"/>
          <w:color w:val="1B1B1B"/>
          <w:sz w:val="21"/>
          <w:szCs w:val="21"/>
          <w:lang w:eastAsia="en-MY"/>
        </w:rPr>
      </w:pPr>
      <w:r w:rsidRPr="00A46D41">
        <w:rPr>
          <w:rFonts w:ascii="Arial" w:eastAsia="Times New Roman" w:hAnsi="Arial" w:cs="Arial"/>
          <w:color w:val="1B1B1B"/>
          <w:sz w:val="21"/>
          <w:szCs w:val="21"/>
          <w:lang w:eastAsia="en-MY"/>
        </w:rPr>
        <w:t>Some people run away, but other people help the man. They hold the criminal. They wait for police.</w:t>
      </w:r>
    </w:p>
    <w:p w:rsidR="00A46D41" w:rsidRDefault="00A46D41" w:rsidP="005C727D">
      <w:pPr>
        <w:pStyle w:val="NormalWeb"/>
        <w:spacing w:line="360" w:lineRule="atLeast"/>
        <w:rPr>
          <w:rFonts w:ascii="Arial" w:hAnsi="Arial" w:cs="Arial"/>
          <w:color w:val="1B1B1B"/>
          <w:sz w:val="21"/>
          <w:szCs w:val="21"/>
        </w:rPr>
      </w:pPr>
      <w:hyperlink r:id="rId21" w:history="1">
        <w:r w:rsidRPr="002239BE">
          <w:rPr>
            <w:rStyle w:val="Hyperlink"/>
            <w:rFonts w:ascii="Arial" w:hAnsi="Arial" w:cs="Arial"/>
            <w:sz w:val="21"/>
            <w:szCs w:val="21"/>
          </w:rPr>
          <w:t>http://youtu.be/IbmN3vFKRZs</w:t>
        </w:r>
      </w:hyperlink>
      <w:r>
        <w:rPr>
          <w:rFonts w:ascii="Arial" w:hAnsi="Arial" w:cs="Arial"/>
          <w:color w:val="1B1B1B"/>
          <w:sz w:val="21"/>
          <w:szCs w:val="21"/>
        </w:rPr>
        <w:t xml:space="preserve"> </w:t>
      </w:r>
    </w:p>
    <w:p w:rsidR="00A46D41" w:rsidRPr="00A46D41" w:rsidRDefault="00A46D41" w:rsidP="00A46D41">
      <w:pPr>
        <w:spacing w:line="360" w:lineRule="atLeast"/>
        <w:outlineLvl w:val="1"/>
        <w:rPr>
          <w:rFonts w:ascii="Arial" w:eastAsia="Times New Roman" w:hAnsi="Arial" w:cs="Arial"/>
          <w:color w:val="0F658D"/>
          <w:kern w:val="36"/>
          <w:sz w:val="34"/>
          <w:szCs w:val="34"/>
          <w:lang w:eastAsia="en-MY"/>
        </w:rPr>
      </w:pPr>
      <w:r w:rsidRPr="00A46D41">
        <w:rPr>
          <w:rFonts w:ascii="Arial" w:eastAsia="Times New Roman" w:hAnsi="Arial" w:cs="Arial"/>
          <w:color w:val="0F658D"/>
          <w:kern w:val="36"/>
          <w:sz w:val="34"/>
          <w:szCs w:val="34"/>
          <w:lang w:eastAsia="en-MY"/>
        </w:rPr>
        <w:t>Two fishermen have a problem - level 1</w:t>
      </w:r>
    </w:p>
    <w:p w:rsidR="00A46D41" w:rsidRPr="00A46D41" w:rsidRDefault="00A46D41" w:rsidP="00A46D41">
      <w:pPr>
        <w:spacing w:before="100" w:beforeAutospacing="1" w:after="100" w:afterAutospacing="1" w:line="360" w:lineRule="atLeast"/>
        <w:rPr>
          <w:rFonts w:ascii="Arial" w:eastAsia="Times New Roman" w:hAnsi="Arial" w:cs="Arial"/>
          <w:color w:val="1B1B1B"/>
          <w:sz w:val="21"/>
          <w:szCs w:val="21"/>
          <w:lang w:eastAsia="en-MY"/>
        </w:rPr>
      </w:pPr>
      <w:r w:rsidRPr="00A46D41">
        <w:rPr>
          <w:rFonts w:ascii="Arial" w:eastAsia="Times New Roman" w:hAnsi="Arial" w:cs="Arial"/>
          <w:color w:val="1B1B1B"/>
          <w:sz w:val="21"/>
          <w:szCs w:val="21"/>
          <w:lang w:eastAsia="en-MY"/>
        </w:rPr>
        <w:t>Two fishermen are on the sea. Their ship goes. They call for help.</w:t>
      </w:r>
    </w:p>
    <w:p w:rsidR="00A46D41" w:rsidRPr="00A46D41" w:rsidRDefault="00A46D41" w:rsidP="00A46D41">
      <w:pPr>
        <w:spacing w:before="100" w:beforeAutospacing="1" w:after="100" w:afterAutospacing="1" w:line="360" w:lineRule="atLeast"/>
        <w:rPr>
          <w:rFonts w:ascii="Arial" w:eastAsia="Times New Roman" w:hAnsi="Arial" w:cs="Arial"/>
          <w:color w:val="1B1B1B"/>
          <w:sz w:val="21"/>
          <w:szCs w:val="21"/>
          <w:lang w:eastAsia="en-MY"/>
        </w:rPr>
      </w:pPr>
      <w:r w:rsidRPr="00A46D41">
        <w:rPr>
          <w:rFonts w:ascii="Arial" w:eastAsia="Times New Roman" w:hAnsi="Arial" w:cs="Arial"/>
          <w:color w:val="1B1B1B"/>
          <w:sz w:val="21"/>
          <w:szCs w:val="21"/>
          <w:lang w:eastAsia="en-MY"/>
        </w:rPr>
        <w:t xml:space="preserve">Their ship is </w:t>
      </w:r>
      <w:r w:rsidRPr="00A46D41">
        <w:rPr>
          <w:rFonts w:ascii="Arial" w:eastAsia="Times New Roman" w:hAnsi="Arial" w:cs="Arial"/>
          <w:b/>
          <w:bCs/>
          <w:color w:val="1B1B1B"/>
          <w:sz w:val="21"/>
          <w:szCs w:val="21"/>
          <w:lang w:eastAsia="en-MY"/>
        </w:rPr>
        <w:t>upturned</w:t>
      </w:r>
      <w:r w:rsidRPr="00A46D41">
        <w:rPr>
          <w:rFonts w:ascii="Arial" w:eastAsia="Times New Roman" w:hAnsi="Arial" w:cs="Arial"/>
          <w:color w:val="1B1B1B"/>
          <w:sz w:val="21"/>
          <w:szCs w:val="21"/>
          <w:lang w:eastAsia="en-MY"/>
        </w:rPr>
        <w:t xml:space="preserve">. The men are in the water. They hold onto a </w:t>
      </w:r>
      <w:r w:rsidRPr="00A46D41">
        <w:rPr>
          <w:rFonts w:ascii="Arial" w:eastAsia="Times New Roman" w:hAnsi="Arial" w:cs="Arial"/>
          <w:b/>
          <w:bCs/>
          <w:color w:val="1B1B1B"/>
          <w:sz w:val="21"/>
          <w:szCs w:val="21"/>
          <w:lang w:eastAsia="en-MY"/>
        </w:rPr>
        <w:t>cooler</w:t>
      </w:r>
      <w:r w:rsidRPr="00A46D41">
        <w:rPr>
          <w:rFonts w:ascii="Arial" w:eastAsia="Times New Roman" w:hAnsi="Arial" w:cs="Arial"/>
          <w:color w:val="1B1B1B"/>
          <w:sz w:val="21"/>
          <w:szCs w:val="21"/>
          <w:lang w:eastAsia="en-MY"/>
        </w:rPr>
        <w:t>. They are in this situation for 15 hours. The men are very tired.</w:t>
      </w:r>
    </w:p>
    <w:p w:rsidR="00A46D41" w:rsidRPr="00A46D41" w:rsidRDefault="00A46D41" w:rsidP="00A46D41">
      <w:pPr>
        <w:spacing w:before="100" w:beforeAutospacing="1" w:after="100" w:afterAutospacing="1" w:line="360" w:lineRule="atLeast"/>
        <w:rPr>
          <w:rFonts w:ascii="Arial" w:eastAsia="Times New Roman" w:hAnsi="Arial" w:cs="Arial"/>
          <w:color w:val="1B1B1B"/>
          <w:sz w:val="21"/>
          <w:szCs w:val="21"/>
          <w:lang w:eastAsia="en-MY"/>
        </w:rPr>
      </w:pPr>
      <w:r w:rsidRPr="00A46D41">
        <w:rPr>
          <w:rFonts w:ascii="Arial" w:eastAsia="Times New Roman" w:hAnsi="Arial" w:cs="Arial"/>
          <w:color w:val="1B1B1B"/>
          <w:sz w:val="21"/>
          <w:szCs w:val="21"/>
          <w:lang w:eastAsia="en-MY"/>
        </w:rPr>
        <w:t>People look for them. People find the men. A helicopter saves them. The fishermen go to hospital.</w:t>
      </w:r>
    </w:p>
    <w:p w:rsidR="00A46D41" w:rsidRDefault="00A46D41" w:rsidP="005C727D">
      <w:pPr>
        <w:pStyle w:val="NormalWeb"/>
        <w:spacing w:line="360" w:lineRule="atLeast"/>
        <w:rPr>
          <w:rFonts w:ascii="Arial" w:hAnsi="Arial" w:cs="Arial"/>
          <w:color w:val="1B1B1B"/>
          <w:sz w:val="21"/>
          <w:szCs w:val="21"/>
        </w:rPr>
      </w:pPr>
      <w:hyperlink r:id="rId22" w:history="1">
        <w:r w:rsidRPr="002239BE">
          <w:rPr>
            <w:rStyle w:val="Hyperlink"/>
            <w:rFonts w:ascii="Arial" w:hAnsi="Arial" w:cs="Arial"/>
            <w:sz w:val="21"/>
            <w:szCs w:val="21"/>
          </w:rPr>
          <w:t>http://youtu.be/X7o18S3YkHw</w:t>
        </w:r>
      </w:hyperlink>
      <w:r>
        <w:rPr>
          <w:rFonts w:ascii="Arial" w:hAnsi="Arial" w:cs="Arial"/>
          <w:color w:val="1B1B1B"/>
          <w:sz w:val="21"/>
          <w:szCs w:val="21"/>
        </w:rPr>
        <w:t xml:space="preserve"> </w:t>
      </w:r>
    </w:p>
    <w:p w:rsidR="00A46D41" w:rsidRPr="00A46D41" w:rsidRDefault="00A46D41" w:rsidP="00A46D41">
      <w:pPr>
        <w:spacing w:line="360" w:lineRule="atLeast"/>
        <w:outlineLvl w:val="1"/>
        <w:rPr>
          <w:rFonts w:ascii="Arial" w:eastAsia="Times New Roman" w:hAnsi="Arial" w:cs="Arial"/>
          <w:color w:val="0F658D"/>
          <w:kern w:val="36"/>
          <w:sz w:val="34"/>
          <w:szCs w:val="34"/>
          <w:lang w:eastAsia="en-MY"/>
        </w:rPr>
      </w:pPr>
      <w:r w:rsidRPr="00A46D41">
        <w:rPr>
          <w:rFonts w:ascii="Arial" w:eastAsia="Times New Roman" w:hAnsi="Arial" w:cs="Arial"/>
          <w:color w:val="0F658D"/>
          <w:kern w:val="36"/>
          <w:sz w:val="34"/>
          <w:szCs w:val="34"/>
          <w:lang w:eastAsia="en-MY"/>
        </w:rPr>
        <w:t>Hand on a foot - level 1</w:t>
      </w:r>
    </w:p>
    <w:p w:rsidR="00A46D41" w:rsidRPr="00A46D41" w:rsidRDefault="00A46D41" w:rsidP="00A46D41">
      <w:pPr>
        <w:spacing w:before="100" w:beforeAutospacing="1" w:after="100" w:afterAutospacing="1" w:line="360" w:lineRule="atLeast"/>
        <w:rPr>
          <w:rFonts w:ascii="Arial" w:eastAsia="Times New Roman" w:hAnsi="Arial" w:cs="Arial"/>
          <w:color w:val="1B1B1B"/>
          <w:sz w:val="21"/>
          <w:szCs w:val="21"/>
          <w:lang w:eastAsia="en-MY"/>
        </w:rPr>
      </w:pPr>
      <w:r w:rsidRPr="00A46D41">
        <w:rPr>
          <w:rFonts w:ascii="Arial" w:eastAsia="Times New Roman" w:hAnsi="Arial" w:cs="Arial"/>
          <w:color w:val="1B1B1B"/>
          <w:sz w:val="21"/>
          <w:szCs w:val="21"/>
          <w:lang w:eastAsia="en-MY"/>
        </w:rPr>
        <w:t>There is an accident in China. A young man loses his hand. He goes to hospital. He has the hand with him.</w:t>
      </w:r>
    </w:p>
    <w:p w:rsidR="00A46D41" w:rsidRPr="00A46D41" w:rsidRDefault="00A46D41" w:rsidP="00A46D41">
      <w:pPr>
        <w:spacing w:before="100" w:beforeAutospacing="1" w:after="100" w:afterAutospacing="1" w:line="360" w:lineRule="atLeast"/>
        <w:rPr>
          <w:rFonts w:ascii="Arial" w:eastAsia="Times New Roman" w:hAnsi="Arial" w:cs="Arial"/>
          <w:color w:val="1B1B1B"/>
          <w:sz w:val="21"/>
          <w:szCs w:val="21"/>
          <w:lang w:eastAsia="en-MY"/>
        </w:rPr>
      </w:pPr>
      <w:r w:rsidRPr="00A46D41">
        <w:rPr>
          <w:rFonts w:ascii="Arial" w:eastAsia="Times New Roman" w:hAnsi="Arial" w:cs="Arial"/>
          <w:color w:val="1B1B1B"/>
          <w:sz w:val="21"/>
          <w:szCs w:val="21"/>
          <w:lang w:eastAsia="en-MY"/>
        </w:rPr>
        <w:t>Doctors want to help him, but they cannot put the hand back on him. They put the hand on his foot. The hand is on the foot for 35 days.</w:t>
      </w:r>
    </w:p>
    <w:p w:rsidR="00A46D41" w:rsidRPr="00A46D41" w:rsidRDefault="00A46D41" w:rsidP="00A46D41">
      <w:pPr>
        <w:spacing w:before="100" w:beforeAutospacing="1" w:after="100" w:afterAutospacing="1" w:line="360" w:lineRule="atLeast"/>
        <w:rPr>
          <w:rFonts w:ascii="Arial" w:eastAsia="Times New Roman" w:hAnsi="Arial" w:cs="Arial"/>
          <w:color w:val="1B1B1B"/>
          <w:sz w:val="21"/>
          <w:szCs w:val="21"/>
          <w:lang w:eastAsia="en-MY"/>
        </w:rPr>
      </w:pPr>
      <w:r w:rsidRPr="00A46D41">
        <w:rPr>
          <w:rFonts w:ascii="Arial" w:eastAsia="Times New Roman" w:hAnsi="Arial" w:cs="Arial"/>
          <w:color w:val="1B1B1B"/>
          <w:sz w:val="21"/>
          <w:szCs w:val="21"/>
          <w:lang w:eastAsia="en-MY"/>
        </w:rPr>
        <w:lastRenderedPageBreak/>
        <w:t xml:space="preserve">The doctors take the hand back off. They put it on the man’s arm. The man is really happy, but the hand is </w:t>
      </w:r>
      <w:r w:rsidRPr="00A46D41">
        <w:rPr>
          <w:rFonts w:ascii="Arial" w:eastAsia="Times New Roman" w:hAnsi="Arial" w:cs="Arial"/>
          <w:b/>
          <w:bCs/>
          <w:color w:val="1B1B1B"/>
          <w:sz w:val="21"/>
          <w:szCs w:val="21"/>
          <w:lang w:eastAsia="en-MY"/>
        </w:rPr>
        <w:t>numb</w:t>
      </w:r>
      <w:r w:rsidRPr="00A46D41">
        <w:rPr>
          <w:rFonts w:ascii="Arial" w:eastAsia="Times New Roman" w:hAnsi="Arial" w:cs="Arial"/>
          <w:color w:val="1B1B1B"/>
          <w:sz w:val="21"/>
          <w:szCs w:val="21"/>
          <w:lang w:eastAsia="en-MY"/>
        </w:rPr>
        <w:t xml:space="preserve">. The man must wait. The hand will get better with time. The man must </w:t>
      </w:r>
      <w:r w:rsidRPr="00A46D41">
        <w:rPr>
          <w:rFonts w:ascii="Arial" w:eastAsia="Times New Roman" w:hAnsi="Arial" w:cs="Arial"/>
          <w:b/>
          <w:bCs/>
          <w:color w:val="1B1B1B"/>
          <w:sz w:val="21"/>
          <w:szCs w:val="21"/>
          <w:lang w:eastAsia="en-MY"/>
        </w:rPr>
        <w:t xml:space="preserve">exercise </w:t>
      </w:r>
      <w:r w:rsidRPr="00A46D41">
        <w:rPr>
          <w:rFonts w:ascii="Arial" w:eastAsia="Times New Roman" w:hAnsi="Arial" w:cs="Arial"/>
          <w:color w:val="1B1B1B"/>
          <w:sz w:val="21"/>
          <w:szCs w:val="21"/>
          <w:lang w:eastAsia="en-MY"/>
        </w:rPr>
        <w:t>it a lot.</w:t>
      </w:r>
    </w:p>
    <w:p w:rsidR="00A46D41" w:rsidRDefault="00A46D41" w:rsidP="005C727D">
      <w:pPr>
        <w:pStyle w:val="NormalWeb"/>
        <w:spacing w:line="360" w:lineRule="atLeast"/>
        <w:rPr>
          <w:rFonts w:ascii="Arial" w:hAnsi="Arial" w:cs="Arial"/>
          <w:color w:val="1B1B1B"/>
          <w:sz w:val="21"/>
          <w:szCs w:val="21"/>
        </w:rPr>
      </w:pPr>
      <w:hyperlink r:id="rId23" w:history="1">
        <w:r w:rsidRPr="002239BE">
          <w:rPr>
            <w:rStyle w:val="Hyperlink"/>
            <w:rFonts w:ascii="Arial" w:hAnsi="Arial" w:cs="Arial"/>
            <w:sz w:val="21"/>
            <w:szCs w:val="21"/>
          </w:rPr>
          <w:t>http://youtu.be/-rOoRxpVfP4</w:t>
        </w:r>
      </w:hyperlink>
      <w:r>
        <w:rPr>
          <w:rFonts w:ascii="Arial" w:hAnsi="Arial" w:cs="Arial"/>
          <w:color w:val="1B1B1B"/>
          <w:sz w:val="21"/>
          <w:szCs w:val="21"/>
        </w:rPr>
        <w:t xml:space="preserve"> </w:t>
      </w:r>
    </w:p>
    <w:p w:rsidR="00A46D41" w:rsidRPr="00A46D41" w:rsidRDefault="00A46D41" w:rsidP="00A46D41">
      <w:pPr>
        <w:spacing w:line="360" w:lineRule="atLeast"/>
        <w:outlineLvl w:val="1"/>
        <w:rPr>
          <w:rFonts w:ascii="Arial" w:eastAsia="Times New Roman" w:hAnsi="Arial" w:cs="Arial"/>
          <w:color w:val="0F658D"/>
          <w:kern w:val="36"/>
          <w:sz w:val="34"/>
          <w:szCs w:val="34"/>
          <w:lang w:eastAsia="en-MY"/>
        </w:rPr>
      </w:pPr>
      <w:r w:rsidRPr="00A46D41">
        <w:rPr>
          <w:rFonts w:ascii="Arial" w:eastAsia="Times New Roman" w:hAnsi="Arial" w:cs="Arial"/>
          <w:color w:val="0F658D"/>
          <w:kern w:val="36"/>
          <w:sz w:val="34"/>
          <w:szCs w:val="34"/>
          <w:lang w:eastAsia="en-MY"/>
        </w:rPr>
        <w:t>Girl has a problem - level 1</w:t>
      </w:r>
    </w:p>
    <w:p w:rsidR="00A46D41" w:rsidRPr="00A46D41" w:rsidRDefault="00A46D41" w:rsidP="00A46D41">
      <w:pPr>
        <w:spacing w:before="100" w:beforeAutospacing="1" w:after="100" w:afterAutospacing="1" w:line="360" w:lineRule="atLeast"/>
        <w:rPr>
          <w:rFonts w:ascii="Arial" w:eastAsia="Times New Roman" w:hAnsi="Arial" w:cs="Arial"/>
          <w:color w:val="1B1B1B"/>
          <w:sz w:val="21"/>
          <w:szCs w:val="21"/>
          <w:lang w:eastAsia="en-MY"/>
        </w:rPr>
      </w:pPr>
      <w:r w:rsidRPr="00A46D41">
        <w:rPr>
          <w:rFonts w:ascii="Arial" w:eastAsia="Times New Roman" w:hAnsi="Arial" w:cs="Arial"/>
          <w:color w:val="1B1B1B"/>
          <w:sz w:val="21"/>
          <w:szCs w:val="21"/>
          <w:lang w:eastAsia="en-MY"/>
        </w:rPr>
        <w:t xml:space="preserve">A little Chinese girl has a problem. Her head is between two </w:t>
      </w:r>
      <w:r w:rsidRPr="00A46D41">
        <w:rPr>
          <w:rFonts w:ascii="Arial" w:eastAsia="Times New Roman" w:hAnsi="Arial" w:cs="Arial"/>
          <w:b/>
          <w:bCs/>
          <w:color w:val="1B1B1B"/>
          <w:sz w:val="21"/>
          <w:szCs w:val="21"/>
          <w:lang w:eastAsia="en-MY"/>
        </w:rPr>
        <w:t>railings</w:t>
      </w:r>
      <w:r w:rsidRPr="00A46D41">
        <w:rPr>
          <w:rFonts w:ascii="Arial" w:eastAsia="Times New Roman" w:hAnsi="Arial" w:cs="Arial"/>
          <w:color w:val="1B1B1B"/>
          <w:sz w:val="21"/>
          <w:szCs w:val="21"/>
          <w:lang w:eastAsia="en-MY"/>
        </w:rPr>
        <w:t xml:space="preserve">. She is </w:t>
      </w:r>
      <w:r w:rsidRPr="00A46D41">
        <w:rPr>
          <w:rFonts w:ascii="Arial" w:eastAsia="Times New Roman" w:hAnsi="Arial" w:cs="Arial"/>
          <w:b/>
          <w:bCs/>
          <w:color w:val="1B1B1B"/>
          <w:sz w:val="21"/>
          <w:szCs w:val="21"/>
          <w:lang w:eastAsia="en-MY"/>
        </w:rPr>
        <w:t>stuck</w:t>
      </w:r>
      <w:r w:rsidRPr="00A46D41">
        <w:rPr>
          <w:rFonts w:ascii="Arial" w:eastAsia="Times New Roman" w:hAnsi="Arial" w:cs="Arial"/>
          <w:color w:val="1B1B1B"/>
          <w:sz w:val="21"/>
          <w:szCs w:val="21"/>
          <w:lang w:eastAsia="en-MY"/>
        </w:rPr>
        <w:t>.</w:t>
      </w:r>
    </w:p>
    <w:p w:rsidR="00A46D41" w:rsidRPr="00A46D41" w:rsidRDefault="00A46D41" w:rsidP="00A46D41">
      <w:pPr>
        <w:spacing w:before="100" w:beforeAutospacing="1" w:after="100" w:afterAutospacing="1" w:line="360" w:lineRule="atLeast"/>
        <w:rPr>
          <w:rFonts w:ascii="Arial" w:eastAsia="Times New Roman" w:hAnsi="Arial" w:cs="Arial"/>
          <w:color w:val="1B1B1B"/>
          <w:sz w:val="21"/>
          <w:szCs w:val="21"/>
          <w:lang w:eastAsia="en-MY"/>
        </w:rPr>
      </w:pPr>
      <w:r w:rsidRPr="00A46D41">
        <w:rPr>
          <w:rFonts w:ascii="Arial" w:eastAsia="Times New Roman" w:hAnsi="Arial" w:cs="Arial"/>
          <w:color w:val="1B1B1B"/>
          <w:sz w:val="21"/>
          <w:szCs w:val="21"/>
          <w:lang w:eastAsia="en-MY"/>
        </w:rPr>
        <w:t xml:space="preserve">Firemen come and help her. It is easy and the girl is fine. Chinese children often get stuck! There is a lot of news about it. Children get stuck between walls. They get inside washing machines. They fall into </w:t>
      </w:r>
      <w:r w:rsidRPr="00A46D41">
        <w:rPr>
          <w:rFonts w:ascii="Arial" w:eastAsia="Times New Roman" w:hAnsi="Arial" w:cs="Arial"/>
          <w:b/>
          <w:bCs/>
          <w:color w:val="1B1B1B"/>
          <w:sz w:val="21"/>
          <w:szCs w:val="21"/>
          <w:lang w:eastAsia="en-MY"/>
        </w:rPr>
        <w:t>wells</w:t>
      </w:r>
      <w:r w:rsidRPr="00A46D41">
        <w:rPr>
          <w:rFonts w:ascii="Arial" w:eastAsia="Times New Roman" w:hAnsi="Arial" w:cs="Arial"/>
          <w:color w:val="1B1B1B"/>
          <w:sz w:val="21"/>
          <w:szCs w:val="21"/>
          <w:lang w:eastAsia="en-MY"/>
        </w:rPr>
        <w:t>. Children, be careful!</w:t>
      </w:r>
    </w:p>
    <w:p w:rsidR="00A46D41" w:rsidRDefault="00A46D41" w:rsidP="005C727D">
      <w:pPr>
        <w:pStyle w:val="NormalWeb"/>
        <w:spacing w:line="360" w:lineRule="atLeast"/>
        <w:rPr>
          <w:rFonts w:ascii="Arial" w:hAnsi="Arial" w:cs="Arial"/>
          <w:color w:val="1B1B1B"/>
          <w:sz w:val="21"/>
          <w:szCs w:val="21"/>
        </w:rPr>
      </w:pPr>
      <w:hyperlink r:id="rId24" w:history="1">
        <w:r w:rsidRPr="002239BE">
          <w:rPr>
            <w:rStyle w:val="Hyperlink"/>
            <w:rFonts w:ascii="Arial" w:hAnsi="Arial" w:cs="Arial"/>
            <w:sz w:val="21"/>
            <w:szCs w:val="21"/>
          </w:rPr>
          <w:t>http://youtu.be/40NlQr9Ow3s</w:t>
        </w:r>
      </w:hyperlink>
      <w:r>
        <w:rPr>
          <w:rFonts w:ascii="Arial" w:hAnsi="Arial" w:cs="Arial"/>
          <w:color w:val="1B1B1B"/>
          <w:sz w:val="21"/>
          <w:szCs w:val="21"/>
        </w:rPr>
        <w:t xml:space="preserve"> </w:t>
      </w:r>
      <w:bookmarkStart w:id="1" w:name="_GoBack"/>
      <w:bookmarkEnd w:id="1"/>
    </w:p>
    <w:p w:rsidR="005C727D" w:rsidRDefault="005C727D"/>
    <w:sectPr w:rsidR="005C7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3F5"/>
    <w:rsid w:val="00044D0B"/>
    <w:rsid w:val="00087914"/>
    <w:rsid w:val="000935D3"/>
    <w:rsid w:val="004523F5"/>
    <w:rsid w:val="005C727D"/>
    <w:rsid w:val="00A46D41"/>
    <w:rsid w:val="00B21D31"/>
    <w:rsid w:val="00B76E8E"/>
    <w:rsid w:val="00D464A8"/>
    <w:rsid w:val="00D8642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C727D"/>
    <w:rPr>
      <w:b/>
      <w:bCs/>
    </w:rPr>
  </w:style>
  <w:style w:type="paragraph" w:styleId="NormalWeb">
    <w:name w:val="Normal (Web)"/>
    <w:basedOn w:val="Normal"/>
    <w:uiPriority w:val="99"/>
    <w:semiHidden/>
    <w:unhideWhenUsed/>
    <w:rsid w:val="005C727D"/>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Hyperlink">
    <w:name w:val="Hyperlink"/>
    <w:basedOn w:val="DefaultParagraphFont"/>
    <w:uiPriority w:val="99"/>
    <w:unhideWhenUsed/>
    <w:rsid w:val="005C727D"/>
    <w:rPr>
      <w:color w:val="0000FF" w:themeColor="hyperlink"/>
      <w:u w:val="single"/>
    </w:rPr>
  </w:style>
  <w:style w:type="character" w:customStyle="1" w:styleId="levelsubmit3">
    <w:name w:val="levelsubmit3"/>
    <w:basedOn w:val="DefaultParagraphFont"/>
    <w:rsid w:val="00A46D41"/>
    <w:rPr>
      <w:vanish w:val="0"/>
      <w:webHidden w:val="0"/>
      <w:specVanish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C727D"/>
    <w:rPr>
      <w:b/>
      <w:bCs/>
    </w:rPr>
  </w:style>
  <w:style w:type="paragraph" w:styleId="NormalWeb">
    <w:name w:val="Normal (Web)"/>
    <w:basedOn w:val="Normal"/>
    <w:uiPriority w:val="99"/>
    <w:semiHidden/>
    <w:unhideWhenUsed/>
    <w:rsid w:val="005C727D"/>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Hyperlink">
    <w:name w:val="Hyperlink"/>
    <w:basedOn w:val="DefaultParagraphFont"/>
    <w:uiPriority w:val="99"/>
    <w:unhideWhenUsed/>
    <w:rsid w:val="005C727D"/>
    <w:rPr>
      <w:color w:val="0000FF" w:themeColor="hyperlink"/>
      <w:u w:val="single"/>
    </w:rPr>
  </w:style>
  <w:style w:type="character" w:customStyle="1" w:styleId="levelsubmit3">
    <w:name w:val="levelsubmit3"/>
    <w:basedOn w:val="DefaultParagraphFont"/>
    <w:rsid w:val="00A46D41"/>
    <w:rPr>
      <w:vanish w:val="0"/>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66308">
      <w:bodyDiv w:val="1"/>
      <w:marLeft w:val="0"/>
      <w:marRight w:val="0"/>
      <w:marTop w:val="0"/>
      <w:marBottom w:val="0"/>
      <w:divBdr>
        <w:top w:val="none" w:sz="0" w:space="0" w:color="auto"/>
        <w:left w:val="none" w:sz="0" w:space="0" w:color="auto"/>
        <w:bottom w:val="none" w:sz="0" w:space="0" w:color="auto"/>
        <w:right w:val="none" w:sz="0" w:space="0" w:color="auto"/>
      </w:divBdr>
      <w:divsChild>
        <w:div w:id="779035624">
          <w:marLeft w:val="0"/>
          <w:marRight w:val="0"/>
          <w:marTop w:val="0"/>
          <w:marBottom w:val="0"/>
          <w:divBdr>
            <w:top w:val="none" w:sz="0" w:space="0" w:color="auto"/>
            <w:left w:val="none" w:sz="0" w:space="0" w:color="auto"/>
            <w:bottom w:val="none" w:sz="0" w:space="0" w:color="auto"/>
            <w:right w:val="none" w:sz="0" w:space="0" w:color="auto"/>
          </w:divBdr>
          <w:divsChild>
            <w:div w:id="1342465846">
              <w:marLeft w:val="0"/>
              <w:marRight w:val="0"/>
              <w:marTop w:val="0"/>
              <w:marBottom w:val="0"/>
              <w:divBdr>
                <w:top w:val="none" w:sz="0" w:space="0" w:color="auto"/>
                <w:left w:val="none" w:sz="0" w:space="0" w:color="auto"/>
                <w:bottom w:val="none" w:sz="0" w:space="0" w:color="auto"/>
                <w:right w:val="none" w:sz="0" w:space="0" w:color="auto"/>
              </w:divBdr>
              <w:divsChild>
                <w:div w:id="235285753">
                  <w:marLeft w:val="0"/>
                  <w:marRight w:val="0"/>
                  <w:marTop w:val="0"/>
                  <w:marBottom w:val="0"/>
                  <w:divBdr>
                    <w:top w:val="none" w:sz="0" w:space="0" w:color="auto"/>
                    <w:left w:val="none" w:sz="0" w:space="0" w:color="auto"/>
                    <w:bottom w:val="none" w:sz="0" w:space="0" w:color="auto"/>
                    <w:right w:val="none" w:sz="0" w:space="0" w:color="auto"/>
                  </w:divBdr>
                  <w:divsChild>
                    <w:div w:id="208437490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79715679">
      <w:bodyDiv w:val="1"/>
      <w:marLeft w:val="0"/>
      <w:marRight w:val="0"/>
      <w:marTop w:val="0"/>
      <w:marBottom w:val="0"/>
      <w:divBdr>
        <w:top w:val="none" w:sz="0" w:space="0" w:color="auto"/>
        <w:left w:val="none" w:sz="0" w:space="0" w:color="auto"/>
        <w:bottom w:val="none" w:sz="0" w:space="0" w:color="auto"/>
        <w:right w:val="none" w:sz="0" w:space="0" w:color="auto"/>
      </w:divBdr>
      <w:divsChild>
        <w:div w:id="259457875">
          <w:marLeft w:val="0"/>
          <w:marRight w:val="0"/>
          <w:marTop w:val="0"/>
          <w:marBottom w:val="0"/>
          <w:divBdr>
            <w:top w:val="none" w:sz="0" w:space="0" w:color="auto"/>
            <w:left w:val="none" w:sz="0" w:space="0" w:color="auto"/>
            <w:bottom w:val="none" w:sz="0" w:space="0" w:color="auto"/>
            <w:right w:val="none" w:sz="0" w:space="0" w:color="auto"/>
          </w:divBdr>
          <w:divsChild>
            <w:div w:id="1799109309">
              <w:marLeft w:val="0"/>
              <w:marRight w:val="0"/>
              <w:marTop w:val="0"/>
              <w:marBottom w:val="0"/>
              <w:divBdr>
                <w:top w:val="none" w:sz="0" w:space="0" w:color="auto"/>
                <w:left w:val="none" w:sz="0" w:space="0" w:color="auto"/>
                <w:bottom w:val="none" w:sz="0" w:space="0" w:color="auto"/>
                <w:right w:val="none" w:sz="0" w:space="0" w:color="auto"/>
              </w:divBdr>
              <w:divsChild>
                <w:div w:id="1126050662">
                  <w:marLeft w:val="0"/>
                  <w:marRight w:val="0"/>
                  <w:marTop w:val="0"/>
                  <w:marBottom w:val="0"/>
                  <w:divBdr>
                    <w:top w:val="none" w:sz="0" w:space="0" w:color="auto"/>
                    <w:left w:val="none" w:sz="0" w:space="0" w:color="auto"/>
                    <w:bottom w:val="none" w:sz="0" w:space="0" w:color="auto"/>
                    <w:right w:val="none" w:sz="0" w:space="0" w:color="auto"/>
                  </w:divBdr>
                  <w:divsChild>
                    <w:div w:id="9097719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16489903">
      <w:bodyDiv w:val="1"/>
      <w:marLeft w:val="0"/>
      <w:marRight w:val="0"/>
      <w:marTop w:val="0"/>
      <w:marBottom w:val="0"/>
      <w:divBdr>
        <w:top w:val="none" w:sz="0" w:space="0" w:color="auto"/>
        <w:left w:val="none" w:sz="0" w:space="0" w:color="auto"/>
        <w:bottom w:val="none" w:sz="0" w:space="0" w:color="auto"/>
        <w:right w:val="none" w:sz="0" w:space="0" w:color="auto"/>
      </w:divBdr>
      <w:divsChild>
        <w:div w:id="1643580590">
          <w:marLeft w:val="0"/>
          <w:marRight w:val="0"/>
          <w:marTop w:val="0"/>
          <w:marBottom w:val="0"/>
          <w:divBdr>
            <w:top w:val="none" w:sz="0" w:space="0" w:color="auto"/>
            <w:left w:val="none" w:sz="0" w:space="0" w:color="auto"/>
            <w:bottom w:val="none" w:sz="0" w:space="0" w:color="auto"/>
            <w:right w:val="none" w:sz="0" w:space="0" w:color="auto"/>
          </w:divBdr>
          <w:divsChild>
            <w:div w:id="25181704">
              <w:marLeft w:val="0"/>
              <w:marRight w:val="0"/>
              <w:marTop w:val="0"/>
              <w:marBottom w:val="0"/>
              <w:divBdr>
                <w:top w:val="none" w:sz="0" w:space="0" w:color="auto"/>
                <w:left w:val="none" w:sz="0" w:space="0" w:color="auto"/>
                <w:bottom w:val="none" w:sz="0" w:space="0" w:color="auto"/>
                <w:right w:val="none" w:sz="0" w:space="0" w:color="auto"/>
              </w:divBdr>
              <w:divsChild>
                <w:div w:id="2002152759">
                  <w:marLeft w:val="0"/>
                  <w:marRight w:val="0"/>
                  <w:marTop w:val="0"/>
                  <w:marBottom w:val="0"/>
                  <w:divBdr>
                    <w:top w:val="none" w:sz="0" w:space="0" w:color="auto"/>
                    <w:left w:val="none" w:sz="0" w:space="0" w:color="auto"/>
                    <w:bottom w:val="none" w:sz="0" w:space="0" w:color="auto"/>
                    <w:right w:val="none" w:sz="0" w:space="0" w:color="auto"/>
                  </w:divBdr>
                  <w:divsChild>
                    <w:div w:id="126904936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26899384">
      <w:bodyDiv w:val="1"/>
      <w:marLeft w:val="0"/>
      <w:marRight w:val="0"/>
      <w:marTop w:val="0"/>
      <w:marBottom w:val="0"/>
      <w:divBdr>
        <w:top w:val="none" w:sz="0" w:space="0" w:color="auto"/>
        <w:left w:val="none" w:sz="0" w:space="0" w:color="auto"/>
        <w:bottom w:val="none" w:sz="0" w:space="0" w:color="auto"/>
        <w:right w:val="none" w:sz="0" w:space="0" w:color="auto"/>
      </w:divBdr>
      <w:divsChild>
        <w:div w:id="49574523">
          <w:marLeft w:val="0"/>
          <w:marRight w:val="0"/>
          <w:marTop w:val="0"/>
          <w:marBottom w:val="0"/>
          <w:divBdr>
            <w:top w:val="none" w:sz="0" w:space="0" w:color="auto"/>
            <w:left w:val="none" w:sz="0" w:space="0" w:color="auto"/>
            <w:bottom w:val="none" w:sz="0" w:space="0" w:color="auto"/>
            <w:right w:val="none" w:sz="0" w:space="0" w:color="auto"/>
          </w:divBdr>
          <w:divsChild>
            <w:div w:id="1041830166">
              <w:marLeft w:val="0"/>
              <w:marRight w:val="0"/>
              <w:marTop w:val="0"/>
              <w:marBottom w:val="0"/>
              <w:divBdr>
                <w:top w:val="none" w:sz="0" w:space="0" w:color="auto"/>
                <w:left w:val="none" w:sz="0" w:space="0" w:color="auto"/>
                <w:bottom w:val="none" w:sz="0" w:space="0" w:color="auto"/>
                <w:right w:val="none" w:sz="0" w:space="0" w:color="auto"/>
              </w:divBdr>
              <w:divsChild>
                <w:div w:id="353699385">
                  <w:marLeft w:val="0"/>
                  <w:marRight w:val="0"/>
                  <w:marTop w:val="0"/>
                  <w:marBottom w:val="0"/>
                  <w:divBdr>
                    <w:top w:val="none" w:sz="0" w:space="0" w:color="auto"/>
                    <w:left w:val="none" w:sz="0" w:space="0" w:color="auto"/>
                    <w:bottom w:val="none" w:sz="0" w:space="0" w:color="auto"/>
                    <w:right w:val="none" w:sz="0" w:space="0" w:color="auto"/>
                  </w:divBdr>
                  <w:divsChild>
                    <w:div w:id="40680277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38501347">
      <w:bodyDiv w:val="1"/>
      <w:marLeft w:val="0"/>
      <w:marRight w:val="0"/>
      <w:marTop w:val="0"/>
      <w:marBottom w:val="0"/>
      <w:divBdr>
        <w:top w:val="none" w:sz="0" w:space="0" w:color="auto"/>
        <w:left w:val="none" w:sz="0" w:space="0" w:color="auto"/>
        <w:bottom w:val="none" w:sz="0" w:space="0" w:color="auto"/>
        <w:right w:val="none" w:sz="0" w:space="0" w:color="auto"/>
      </w:divBdr>
      <w:divsChild>
        <w:div w:id="1687291941">
          <w:marLeft w:val="0"/>
          <w:marRight w:val="0"/>
          <w:marTop w:val="0"/>
          <w:marBottom w:val="0"/>
          <w:divBdr>
            <w:top w:val="none" w:sz="0" w:space="0" w:color="auto"/>
            <w:left w:val="none" w:sz="0" w:space="0" w:color="auto"/>
            <w:bottom w:val="none" w:sz="0" w:space="0" w:color="auto"/>
            <w:right w:val="none" w:sz="0" w:space="0" w:color="auto"/>
          </w:divBdr>
          <w:divsChild>
            <w:div w:id="2103260119">
              <w:marLeft w:val="0"/>
              <w:marRight w:val="0"/>
              <w:marTop w:val="0"/>
              <w:marBottom w:val="0"/>
              <w:divBdr>
                <w:top w:val="none" w:sz="0" w:space="0" w:color="auto"/>
                <w:left w:val="none" w:sz="0" w:space="0" w:color="auto"/>
                <w:bottom w:val="none" w:sz="0" w:space="0" w:color="auto"/>
                <w:right w:val="none" w:sz="0" w:space="0" w:color="auto"/>
              </w:divBdr>
              <w:divsChild>
                <w:div w:id="533494859">
                  <w:marLeft w:val="0"/>
                  <w:marRight w:val="0"/>
                  <w:marTop w:val="0"/>
                  <w:marBottom w:val="0"/>
                  <w:divBdr>
                    <w:top w:val="none" w:sz="0" w:space="0" w:color="auto"/>
                    <w:left w:val="none" w:sz="0" w:space="0" w:color="auto"/>
                    <w:bottom w:val="none" w:sz="0" w:space="0" w:color="auto"/>
                    <w:right w:val="none" w:sz="0" w:space="0" w:color="auto"/>
                  </w:divBdr>
                  <w:divsChild>
                    <w:div w:id="20023470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78550719">
      <w:bodyDiv w:val="1"/>
      <w:marLeft w:val="0"/>
      <w:marRight w:val="0"/>
      <w:marTop w:val="0"/>
      <w:marBottom w:val="0"/>
      <w:divBdr>
        <w:top w:val="none" w:sz="0" w:space="0" w:color="auto"/>
        <w:left w:val="none" w:sz="0" w:space="0" w:color="auto"/>
        <w:bottom w:val="none" w:sz="0" w:space="0" w:color="auto"/>
        <w:right w:val="none" w:sz="0" w:space="0" w:color="auto"/>
      </w:divBdr>
      <w:divsChild>
        <w:div w:id="1181897300">
          <w:marLeft w:val="0"/>
          <w:marRight w:val="0"/>
          <w:marTop w:val="0"/>
          <w:marBottom w:val="0"/>
          <w:divBdr>
            <w:top w:val="none" w:sz="0" w:space="0" w:color="auto"/>
            <w:left w:val="none" w:sz="0" w:space="0" w:color="auto"/>
            <w:bottom w:val="none" w:sz="0" w:space="0" w:color="auto"/>
            <w:right w:val="none" w:sz="0" w:space="0" w:color="auto"/>
          </w:divBdr>
          <w:divsChild>
            <w:div w:id="951204833">
              <w:marLeft w:val="0"/>
              <w:marRight w:val="0"/>
              <w:marTop w:val="0"/>
              <w:marBottom w:val="0"/>
              <w:divBdr>
                <w:top w:val="none" w:sz="0" w:space="0" w:color="auto"/>
                <w:left w:val="none" w:sz="0" w:space="0" w:color="auto"/>
                <w:bottom w:val="none" w:sz="0" w:space="0" w:color="auto"/>
                <w:right w:val="none" w:sz="0" w:space="0" w:color="auto"/>
              </w:divBdr>
              <w:divsChild>
                <w:div w:id="1875455661">
                  <w:marLeft w:val="0"/>
                  <w:marRight w:val="0"/>
                  <w:marTop w:val="0"/>
                  <w:marBottom w:val="0"/>
                  <w:divBdr>
                    <w:top w:val="none" w:sz="0" w:space="0" w:color="auto"/>
                    <w:left w:val="none" w:sz="0" w:space="0" w:color="auto"/>
                    <w:bottom w:val="none" w:sz="0" w:space="0" w:color="auto"/>
                    <w:right w:val="none" w:sz="0" w:space="0" w:color="auto"/>
                  </w:divBdr>
                  <w:divsChild>
                    <w:div w:id="136271085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96166816">
      <w:bodyDiv w:val="1"/>
      <w:marLeft w:val="0"/>
      <w:marRight w:val="0"/>
      <w:marTop w:val="0"/>
      <w:marBottom w:val="0"/>
      <w:divBdr>
        <w:top w:val="none" w:sz="0" w:space="0" w:color="auto"/>
        <w:left w:val="none" w:sz="0" w:space="0" w:color="auto"/>
        <w:bottom w:val="none" w:sz="0" w:space="0" w:color="auto"/>
        <w:right w:val="none" w:sz="0" w:space="0" w:color="auto"/>
      </w:divBdr>
      <w:divsChild>
        <w:div w:id="399669880">
          <w:marLeft w:val="0"/>
          <w:marRight w:val="0"/>
          <w:marTop w:val="0"/>
          <w:marBottom w:val="0"/>
          <w:divBdr>
            <w:top w:val="none" w:sz="0" w:space="0" w:color="auto"/>
            <w:left w:val="none" w:sz="0" w:space="0" w:color="auto"/>
            <w:bottom w:val="none" w:sz="0" w:space="0" w:color="auto"/>
            <w:right w:val="none" w:sz="0" w:space="0" w:color="auto"/>
          </w:divBdr>
          <w:divsChild>
            <w:div w:id="105198022">
              <w:marLeft w:val="0"/>
              <w:marRight w:val="0"/>
              <w:marTop w:val="0"/>
              <w:marBottom w:val="0"/>
              <w:divBdr>
                <w:top w:val="none" w:sz="0" w:space="0" w:color="auto"/>
                <w:left w:val="none" w:sz="0" w:space="0" w:color="auto"/>
                <w:bottom w:val="none" w:sz="0" w:space="0" w:color="auto"/>
                <w:right w:val="none" w:sz="0" w:space="0" w:color="auto"/>
              </w:divBdr>
              <w:divsChild>
                <w:div w:id="753282678">
                  <w:marLeft w:val="0"/>
                  <w:marRight w:val="0"/>
                  <w:marTop w:val="0"/>
                  <w:marBottom w:val="0"/>
                  <w:divBdr>
                    <w:top w:val="none" w:sz="0" w:space="0" w:color="auto"/>
                    <w:left w:val="none" w:sz="0" w:space="0" w:color="auto"/>
                    <w:bottom w:val="none" w:sz="0" w:space="0" w:color="auto"/>
                    <w:right w:val="none" w:sz="0" w:space="0" w:color="auto"/>
                  </w:divBdr>
                  <w:divsChild>
                    <w:div w:id="57254486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221139326">
      <w:bodyDiv w:val="1"/>
      <w:marLeft w:val="0"/>
      <w:marRight w:val="0"/>
      <w:marTop w:val="0"/>
      <w:marBottom w:val="0"/>
      <w:divBdr>
        <w:top w:val="none" w:sz="0" w:space="0" w:color="auto"/>
        <w:left w:val="none" w:sz="0" w:space="0" w:color="auto"/>
        <w:bottom w:val="none" w:sz="0" w:space="0" w:color="auto"/>
        <w:right w:val="none" w:sz="0" w:space="0" w:color="auto"/>
      </w:divBdr>
      <w:divsChild>
        <w:div w:id="420949509">
          <w:marLeft w:val="0"/>
          <w:marRight w:val="0"/>
          <w:marTop w:val="0"/>
          <w:marBottom w:val="0"/>
          <w:divBdr>
            <w:top w:val="none" w:sz="0" w:space="0" w:color="auto"/>
            <w:left w:val="none" w:sz="0" w:space="0" w:color="auto"/>
            <w:bottom w:val="none" w:sz="0" w:space="0" w:color="auto"/>
            <w:right w:val="none" w:sz="0" w:space="0" w:color="auto"/>
          </w:divBdr>
          <w:divsChild>
            <w:div w:id="303630991">
              <w:marLeft w:val="0"/>
              <w:marRight w:val="0"/>
              <w:marTop w:val="0"/>
              <w:marBottom w:val="0"/>
              <w:divBdr>
                <w:top w:val="none" w:sz="0" w:space="0" w:color="auto"/>
                <w:left w:val="none" w:sz="0" w:space="0" w:color="auto"/>
                <w:bottom w:val="none" w:sz="0" w:space="0" w:color="auto"/>
                <w:right w:val="none" w:sz="0" w:space="0" w:color="auto"/>
              </w:divBdr>
              <w:divsChild>
                <w:div w:id="1552303506">
                  <w:marLeft w:val="0"/>
                  <w:marRight w:val="0"/>
                  <w:marTop w:val="0"/>
                  <w:marBottom w:val="0"/>
                  <w:divBdr>
                    <w:top w:val="none" w:sz="0" w:space="0" w:color="auto"/>
                    <w:left w:val="none" w:sz="0" w:space="0" w:color="auto"/>
                    <w:bottom w:val="none" w:sz="0" w:space="0" w:color="auto"/>
                    <w:right w:val="none" w:sz="0" w:space="0" w:color="auto"/>
                  </w:divBdr>
                  <w:divsChild>
                    <w:div w:id="103527610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333579470">
      <w:bodyDiv w:val="1"/>
      <w:marLeft w:val="0"/>
      <w:marRight w:val="0"/>
      <w:marTop w:val="0"/>
      <w:marBottom w:val="0"/>
      <w:divBdr>
        <w:top w:val="none" w:sz="0" w:space="0" w:color="auto"/>
        <w:left w:val="none" w:sz="0" w:space="0" w:color="auto"/>
        <w:bottom w:val="none" w:sz="0" w:space="0" w:color="auto"/>
        <w:right w:val="none" w:sz="0" w:space="0" w:color="auto"/>
      </w:divBdr>
      <w:divsChild>
        <w:div w:id="231896136">
          <w:marLeft w:val="0"/>
          <w:marRight w:val="0"/>
          <w:marTop w:val="0"/>
          <w:marBottom w:val="0"/>
          <w:divBdr>
            <w:top w:val="none" w:sz="0" w:space="0" w:color="auto"/>
            <w:left w:val="none" w:sz="0" w:space="0" w:color="auto"/>
            <w:bottom w:val="none" w:sz="0" w:space="0" w:color="auto"/>
            <w:right w:val="none" w:sz="0" w:space="0" w:color="auto"/>
          </w:divBdr>
          <w:divsChild>
            <w:div w:id="881287775">
              <w:marLeft w:val="0"/>
              <w:marRight w:val="0"/>
              <w:marTop w:val="0"/>
              <w:marBottom w:val="0"/>
              <w:divBdr>
                <w:top w:val="none" w:sz="0" w:space="0" w:color="auto"/>
                <w:left w:val="none" w:sz="0" w:space="0" w:color="auto"/>
                <w:bottom w:val="none" w:sz="0" w:space="0" w:color="auto"/>
                <w:right w:val="none" w:sz="0" w:space="0" w:color="auto"/>
              </w:divBdr>
              <w:divsChild>
                <w:div w:id="779296708">
                  <w:marLeft w:val="0"/>
                  <w:marRight w:val="0"/>
                  <w:marTop w:val="0"/>
                  <w:marBottom w:val="0"/>
                  <w:divBdr>
                    <w:top w:val="none" w:sz="0" w:space="0" w:color="auto"/>
                    <w:left w:val="none" w:sz="0" w:space="0" w:color="auto"/>
                    <w:bottom w:val="none" w:sz="0" w:space="0" w:color="auto"/>
                    <w:right w:val="none" w:sz="0" w:space="0" w:color="auto"/>
                  </w:divBdr>
                  <w:divsChild>
                    <w:div w:id="108842223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366026443">
      <w:bodyDiv w:val="1"/>
      <w:marLeft w:val="0"/>
      <w:marRight w:val="0"/>
      <w:marTop w:val="0"/>
      <w:marBottom w:val="0"/>
      <w:divBdr>
        <w:top w:val="none" w:sz="0" w:space="0" w:color="auto"/>
        <w:left w:val="none" w:sz="0" w:space="0" w:color="auto"/>
        <w:bottom w:val="none" w:sz="0" w:space="0" w:color="auto"/>
        <w:right w:val="none" w:sz="0" w:space="0" w:color="auto"/>
      </w:divBdr>
      <w:divsChild>
        <w:div w:id="789591234">
          <w:marLeft w:val="0"/>
          <w:marRight w:val="0"/>
          <w:marTop w:val="0"/>
          <w:marBottom w:val="0"/>
          <w:divBdr>
            <w:top w:val="none" w:sz="0" w:space="0" w:color="auto"/>
            <w:left w:val="none" w:sz="0" w:space="0" w:color="auto"/>
            <w:bottom w:val="none" w:sz="0" w:space="0" w:color="auto"/>
            <w:right w:val="none" w:sz="0" w:space="0" w:color="auto"/>
          </w:divBdr>
          <w:divsChild>
            <w:div w:id="1649554206">
              <w:marLeft w:val="0"/>
              <w:marRight w:val="0"/>
              <w:marTop w:val="0"/>
              <w:marBottom w:val="0"/>
              <w:divBdr>
                <w:top w:val="none" w:sz="0" w:space="0" w:color="auto"/>
                <w:left w:val="none" w:sz="0" w:space="0" w:color="auto"/>
                <w:bottom w:val="none" w:sz="0" w:space="0" w:color="auto"/>
                <w:right w:val="none" w:sz="0" w:space="0" w:color="auto"/>
              </w:divBdr>
              <w:divsChild>
                <w:div w:id="1475104456">
                  <w:marLeft w:val="0"/>
                  <w:marRight w:val="0"/>
                  <w:marTop w:val="0"/>
                  <w:marBottom w:val="0"/>
                  <w:divBdr>
                    <w:top w:val="none" w:sz="0" w:space="0" w:color="auto"/>
                    <w:left w:val="none" w:sz="0" w:space="0" w:color="auto"/>
                    <w:bottom w:val="none" w:sz="0" w:space="0" w:color="auto"/>
                    <w:right w:val="none" w:sz="0" w:space="0" w:color="auto"/>
                  </w:divBdr>
                  <w:divsChild>
                    <w:div w:id="19433432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461576369">
      <w:bodyDiv w:val="1"/>
      <w:marLeft w:val="0"/>
      <w:marRight w:val="0"/>
      <w:marTop w:val="0"/>
      <w:marBottom w:val="0"/>
      <w:divBdr>
        <w:top w:val="none" w:sz="0" w:space="0" w:color="auto"/>
        <w:left w:val="none" w:sz="0" w:space="0" w:color="auto"/>
        <w:bottom w:val="none" w:sz="0" w:space="0" w:color="auto"/>
        <w:right w:val="none" w:sz="0" w:space="0" w:color="auto"/>
      </w:divBdr>
      <w:divsChild>
        <w:div w:id="10838520">
          <w:marLeft w:val="0"/>
          <w:marRight w:val="0"/>
          <w:marTop w:val="0"/>
          <w:marBottom w:val="0"/>
          <w:divBdr>
            <w:top w:val="none" w:sz="0" w:space="0" w:color="auto"/>
            <w:left w:val="none" w:sz="0" w:space="0" w:color="auto"/>
            <w:bottom w:val="none" w:sz="0" w:space="0" w:color="auto"/>
            <w:right w:val="none" w:sz="0" w:space="0" w:color="auto"/>
          </w:divBdr>
          <w:divsChild>
            <w:div w:id="1977830222">
              <w:marLeft w:val="0"/>
              <w:marRight w:val="0"/>
              <w:marTop w:val="0"/>
              <w:marBottom w:val="0"/>
              <w:divBdr>
                <w:top w:val="none" w:sz="0" w:space="0" w:color="auto"/>
                <w:left w:val="none" w:sz="0" w:space="0" w:color="auto"/>
                <w:bottom w:val="none" w:sz="0" w:space="0" w:color="auto"/>
                <w:right w:val="none" w:sz="0" w:space="0" w:color="auto"/>
              </w:divBdr>
              <w:divsChild>
                <w:div w:id="1657995881">
                  <w:marLeft w:val="0"/>
                  <w:marRight w:val="0"/>
                  <w:marTop w:val="0"/>
                  <w:marBottom w:val="0"/>
                  <w:divBdr>
                    <w:top w:val="none" w:sz="0" w:space="0" w:color="auto"/>
                    <w:left w:val="none" w:sz="0" w:space="0" w:color="auto"/>
                    <w:bottom w:val="none" w:sz="0" w:space="0" w:color="auto"/>
                    <w:right w:val="none" w:sz="0" w:space="0" w:color="auto"/>
                  </w:divBdr>
                  <w:divsChild>
                    <w:div w:id="161378191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467283117">
      <w:bodyDiv w:val="1"/>
      <w:marLeft w:val="0"/>
      <w:marRight w:val="0"/>
      <w:marTop w:val="0"/>
      <w:marBottom w:val="0"/>
      <w:divBdr>
        <w:top w:val="none" w:sz="0" w:space="0" w:color="auto"/>
        <w:left w:val="none" w:sz="0" w:space="0" w:color="auto"/>
        <w:bottom w:val="none" w:sz="0" w:space="0" w:color="auto"/>
        <w:right w:val="none" w:sz="0" w:space="0" w:color="auto"/>
      </w:divBdr>
      <w:divsChild>
        <w:div w:id="979070350">
          <w:marLeft w:val="0"/>
          <w:marRight w:val="0"/>
          <w:marTop w:val="0"/>
          <w:marBottom w:val="0"/>
          <w:divBdr>
            <w:top w:val="none" w:sz="0" w:space="0" w:color="auto"/>
            <w:left w:val="none" w:sz="0" w:space="0" w:color="auto"/>
            <w:bottom w:val="none" w:sz="0" w:space="0" w:color="auto"/>
            <w:right w:val="none" w:sz="0" w:space="0" w:color="auto"/>
          </w:divBdr>
          <w:divsChild>
            <w:div w:id="2146924667">
              <w:marLeft w:val="0"/>
              <w:marRight w:val="0"/>
              <w:marTop w:val="0"/>
              <w:marBottom w:val="0"/>
              <w:divBdr>
                <w:top w:val="none" w:sz="0" w:space="0" w:color="auto"/>
                <w:left w:val="none" w:sz="0" w:space="0" w:color="auto"/>
                <w:bottom w:val="none" w:sz="0" w:space="0" w:color="auto"/>
                <w:right w:val="none" w:sz="0" w:space="0" w:color="auto"/>
              </w:divBdr>
              <w:divsChild>
                <w:div w:id="1317802325">
                  <w:marLeft w:val="0"/>
                  <w:marRight w:val="0"/>
                  <w:marTop w:val="0"/>
                  <w:marBottom w:val="0"/>
                  <w:divBdr>
                    <w:top w:val="none" w:sz="0" w:space="0" w:color="auto"/>
                    <w:left w:val="none" w:sz="0" w:space="0" w:color="auto"/>
                    <w:bottom w:val="none" w:sz="0" w:space="0" w:color="auto"/>
                    <w:right w:val="none" w:sz="0" w:space="0" w:color="auto"/>
                  </w:divBdr>
                  <w:divsChild>
                    <w:div w:id="119676945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498812228">
      <w:bodyDiv w:val="1"/>
      <w:marLeft w:val="0"/>
      <w:marRight w:val="0"/>
      <w:marTop w:val="0"/>
      <w:marBottom w:val="0"/>
      <w:divBdr>
        <w:top w:val="none" w:sz="0" w:space="0" w:color="auto"/>
        <w:left w:val="none" w:sz="0" w:space="0" w:color="auto"/>
        <w:bottom w:val="none" w:sz="0" w:space="0" w:color="auto"/>
        <w:right w:val="none" w:sz="0" w:space="0" w:color="auto"/>
      </w:divBdr>
      <w:divsChild>
        <w:div w:id="1519468296">
          <w:marLeft w:val="0"/>
          <w:marRight w:val="0"/>
          <w:marTop w:val="0"/>
          <w:marBottom w:val="0"/>
          <w:divBdr>
            <w:top w:val="none" w:sz="0" w:space="0" w:color="auto"/>
            <w:left w:val="none" w:sz="0" w:space="0" w:color="auto"/>
            <w:bottom w:val="none" w:sz="0" w:space="0" w:color="auto"/>
            <w:right w:val="none" w:sz="0" w:space="0" w:color="auto"/>
          </w:divBdr>
          <w:divsChild>
            <w:div w:id="2040352325">
              <w:marLeft w:val="0"/>
              <w:marRight w:val="0"/>
              <w:marTop w:val="0"/>
              <w:marBottom w:val="0"/>
              <w:divBdr>
                <w:top w:val="none" w:sz="0" w:space="0" w:color="auto"/>
                <w:left w:val="none" w:sz="0" w:space="0" w:color="auto"/>
                <w:bottom w:val="none" w:sz="0" w:space="0" w:color="auto"/>
                <w:right w:val="none" w:sz="0" w:space="0" w:color="auto"/>
              </w:divBdr>
              <w:divsChild>
                <w:div w:id="125632832">
                  <w:marLeft w:val="0"/>
                  <w:marRight w:val="0"/>
                  <w:marTop w:val="0"/>
                  <w:marBottom w:val="0"/>
                  <w:divBdr>
                    <w:top w:val="none" w:sz="0" w:space="0" w:color="auto"/>
                    <w:left w:val="none" w:sz="0" w:space="0" w:color="auto"/>
                    <w:bottom w:val="none" w:sz="0" w:space="0" w:color="auto"/>
                    <w:right w:val="none" w:sz="0" w:space="0" w:color="auto"/>
                  </w:divBdr>
                  <w:divsChild>
                    <w:div w:id="150485992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632444486">
      <w:bodyDiv w:val="1"/>
      <w:marLeft w:val="0"/>
      <w:marRight w:val="0"/>
      <w:marTop w:val="0"/>
      <w:marBottom w:val="0"/>
      <w:divBdr>
        <w:top w:val="none" w:sz="0" w:space="0" w:color="auto"/>
        <w:left w:val="none" w:sz="0" w:space="0" w:color="auto"/>
        <w:bottom w:val="none" w:sz="0" w:space="0" w:color="auto"/>
        <w:right w:val="none" w:sz="0" w:space="0" w:color="auto"/>
      </w:divBdr>
      <w:divsChild>
        <w:div w:id="704016132">
          <w:marLeft w:val="0"/>
          <w:marRight w:val="0"/>
          <w:marTop w:val="0"/>
          <w:marBottom w:val="0"/>
          <w:divBdr>
            <w:top w:val="none" w:sz="0" w:space="0" w:color="auto"/>
            <w:left w:val="none" w:sz="0" w:space="0" w:color="auto"/>
            <w:bottom w:val="none" w:sz="0" w:space="0" w:color="auto"/>
            <w:right w:val="none" w:sz="0" w:space="0" w:color="auto"/>
          </w:divBdr>
          <w:divsChild>
            <w:div w:id="1883440670">
              <w:marLeft w:val="0"/>
              <w:marRight w:val="0"/>
              <w:marTop w:val="0"/>
              <w:marBottom w:val="0"/>
              <w:divBdr>
                <w:top w:val="none" w:sz="0" w:space="0" w:color="auto"/>
                <w:left w:val="none" w:sz="0" w:space="0" w:color="auto"/>
                <w:bottom w:val="none" w:sz="0" w:space="0" w:color="auto"/>
                <w:right w:val="none" w:sz="0" w:space="0" w:color="auto"/>
              </w:divBdr>
              <w:divsChild>
                <w:div w:id="188227122">
                  <w:marLeft w:val="0"/>
                  <w:marRight w:val="0"/>
                  <w:marTop w:val="0"/>
                  <w:marBottom w:val="0"/>
                  <w:divBdr>
                    <w:top w:val="none" w:sz="0" w:space="0" w:color="auto"/>
                    <w:left w:val="none" w:sz="0" w:space="0" w:color="auto"/>
                    <w:bottom w:val="none" w:sz="0" w:space="0" w:color="auto"/>
                    <w:right w:val="none" w:sz="0" w:space="0" w:color="auto"/>
                  </w:divBdr>
                  <w:divsChild>
                    <w:div w:id="865290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688066004">
      <w:bodyDiv w:val="1"/>
      <w:marLeft w:val="0"/>
      <w:marRight w:val="0"/>
      <w:marTop w:val="0"/>
      <w:marBottom w:val="0"/>
      <w:divBdr>
        <w:top w:val="none" w:sz="0" w:space="0" w:color="auto"/>
        <w:left w:val="none" w:sz="0" w:space="0" w:color="auto"/>
        <w:bottom w:val="none" w:sz="0" w:space="0" w:color="auto"/>
        <w:right w:val="none" w:sz="0" w:space="0" w:color="auto"/>
      </w:divBdr>
      <w:divsChild>
        <w:div w:id="997345066">
          <w:marLeft w:val="0"/>
          <w:marRight w:val="0"/>
          <w:marTop w:val="0"/>
          <w:marBottom w:val="0"/>
          <w:divBdr>
            <w:top w:val="none" w:sz="0" w:space="0" w:color="auto"/>
            <w:left w:val="none" w:sz="0" w:space="0" w:color="auto"/>
            <w:bottom w:val="none" w:sz="0" w:space="0" w:color="auto"/>
            <w:right w:val="none" w:sz="0" w:space="0" w:color="auto"/>
          </w:divBdr>
          <w:divsChild>
            <w:div w:id="1353190325">
              <w:marLeft w:val="0"/>
              <w:marRight w:val="0"/>
              <w:marTop w:val="0"/>
              <w:marBottom w:val="0"/>
              <w:divBdr>
                <w:top w:val="none" w:sz="0" w:space="0" w:color="auto"/>
                <w:left w:val="none" w:sz="0" w:space="0" w:color="auto"/>
                <w:bottom w:val="none" w:sz="0" w:space="0" w:color="auto"/>
                <w:right w:val="none" w:sz="0" w:space="0" w:color="auto"/>
              </w:divBdr>
              <w:divsChild>
                <w:div w:id="9141172">
                  <w:marLeft w:val="0"/>
                  <w:marRight w:val="0"/>
                  <w:marTop w:val="0"/>
                  <w:marBottom w:val="0"/>
                  <w:divBdr>
                    <w:top w:val="none" w:sz="0" w:space="0" w:color="auto"/>
                    <w:left w:val="none" w:sz="0" w:space="0" w:color="auto"/>
                    <w:bottom w:val="none" w:sz="0" w:space="0" w:color="auto"/>
                    <w:right w:val="none" w:sz="0" w:space="0" w:color="auto"/>
                  </w:divBdr>
                  <w:divsChild>
                    <w:div w:id="13777744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735586125">
      <w:bodyDiv w:val="1"/>
      <w:marLeft w:val="0"/>
      <w:marRight w:val="0"/>
      <w:marTop w:val="0"/>
      <w:marBottom w:val="0"/>
      <w:divBdr>
        <w:top w:val="none" w:sz="0" w:space="0" w:color="auto"/>
        <w:left w:val="none" w:sz="0" w:space="0" w:color="auto"/>
        <w:bottom w:val="none" w:sz="0" w:space="0" w:color="auto"/>
        <w:right w:val="none" w:sz="0" w:space="0" w:color="auto"/>
      </w:divBdr>
      <w:divsChild>
        <w:div w:id="1460807680">
          <w:marLeft w:val="0"/>
          <w:marRight w:val="0"/>
          <w:marTop w:val="0"/>
          <w:marBottom w:val="0"/>
          <w:divBdr>
            <w:top w:val="none" w:sz="0" w:space="0" w:color="auto"/>
            <w:left w:val="none" w:sz="0" w:space="0" w:color="auto"/>
            <w:bottom w:val="none" w:sz="0" w:space="0" w:color="auto"/>
            <w:right w:val="none" w:sz="0" w:space="0" w:color="auto"/>
          </w:divBdr>
          <w:divsChild>
            <w:div w:id="34281879">
              <w:marLeft w:val="0"/>
              <w:marRight w:val="0"/>
              <w:marTop w:val="0"/>
              <w:marBottom w:val="0"/>
              <w:divBdr>
                <w:top w:val="none" w:sz="0" w:space="0" w:color="auto"/>
                <w:left w:val="none" w:sz="0" w:space="0" w:color="auto"/>
                <w:bottom w:val="none" w:sz="0" w:space="0" w:color="auto"/>
                <w:right w:val="none" w:sz="0" w:space="0" w:color="auto"/>
              </w:divBdr>
              <w:divsChild>
                <w:div w:id="802310129">
                  <w:marLeft w:val="0"/>
                  <w:marRight w:val="0"/>
                  <w:marTop w:val="0"/>
                  <w:marBottom w:val="0"/>
                  <w:divBdr>
                    <w:top w:val="none" w:sz="0" w:space="0" w:color="auto"/>
                    <w:left w:val="none" w:sz="0" w:space="0" w:color="auto"/>
                    <w:bottom w:val="none" w:sz="0" w:space="0" w:color="auto"/>
                    <w:right w:val="none" w:sz="0" w:space="0" w:color="auto"/>
                  </w:divBdr>
                  <w:divsChild>
                    <w:div w:id="13265900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749278682">
      <w:bodyDiv w:val="1"/>
      <w:marLeft w:val="0"/>
      <w:marRight w:val="0"/>
      <w:marTop w:val="0"/>
      <w:marBottom w:val="0"/>
      <w:divBdr>
        <w:top w:val="none" w:sz="0" w:space="0" w:color="auto"/>
        <w:left w:val="none" w:sz="0" w:space="0" w:color="auto"/>
        <w:bottom w:val="none" w:sz="0" w:space="0" w:color="auto"/>
        <w:right w:val="none" w:sz="0" w:space="0" w:color="auto"/>
      </w:divBdr>
      <w:divsChild>
        <w:div w:id="1653220456">
          <w:marLeft w:val="0"/>
          <w:marRight w:val="0"/>
          <w:marTop w:val="0"/>
          <w:marBottom w:val="0"/>
          <w:divBdr>
            <w:top w:val="none" w:sz="0" w:space="0" w:color="auto"/>
            <w:left w:val="none" w:sz="0" w:space="0" w:color="auto"/>
            <w:bottom w:val="none" w:sz="0" w:space="0" w:color="auto"/>
            <w:right w:val="none" w:sz="0" w:space="0" w:color="auto"/>
          </w:divBdr>
          <w:divsChild>
            <w:div w:id="1740324617">
              <w:marLeft w:val="0"/>
              <w:marRight w:val="0"/>
              <w:marTop w:val="0"/>
              <w:marBottom w:val="0"/>
              <w:divBdr>
                <w:top w:val="none" w:sz="0" w:space="0" w:color="auto"/>
                <w:left w:val="none" w:sz="0" w:space="0" w:color="auto"/>
                <w:bottom w:val="none" w:sz="0" w:space="0" w:color="auto"/>
                <w:right w:val="none" w:sz="0" w:space="0" w:color="auto"/>
              </w:divBdr>
              <w:divsChild>
                <w:div w:id="1442913131">
                  <w:marLeft w:val="0"/>
                  <w:marRight w:val="0"/>
                  <w:marTop w:val="0"/>
                  <w:marBottom w:val="0"/>
                  <w:divBdr>
                    <w:top w:val="none" w:sz="0" w:space="0" w:color="auto"/>
                    <w:left w:val="none" w:sz="0" w:space="0" w:color="auto"/>
                    <w:bottom w:val="none" w:sz="0" w:space="0" w:color="auto"/>
                    <w:right w:val="none" w:sz="0" w:space="0" w:color="auto"/>
                  </w:divBdr>
                  <w:divsChild>
                    <w:div w:id="132705619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764888044">
      <w:bodyDiv w:val="1"/>
      <w:marLeft w:val="0"/>
      <w:marRight w:val="0"/>
      <w:marTop w:val="0"/>
      <w:marBottom w:val="0"/>
      <w:divBdr>
        <w:top w:val="none" w:sz="0" w:space="0" w:color="auto"/>
        <w:left w:val="none" w:sz="0" w:space="0" w:color="auto"/>
        <w:bottom w:val="none" w:sz="0" w:space="0" w:color="auto"/>
        <w:right w:val="none" w:sz="0" w:space="0" w:color="auto"/>
      </w:divBdr>
      <w:divsChild>
        <w:div w:id="657420597">
          <w:marLeft w:val="0"/>
          <w:marRight w:val="0"/>
          <w:marTop w:val="0"/>
          <w:marBottom w:val="0"/>
          <w:divBdr>
            <w:top w:val="none" w:sz="0" w:space="0" w:color="auto"/>
            <w:left w:val="none" w:sz="0" w:space="0" w:color="auto"/>
            <w:bottom w:val="none" w:sz="0" w:space="0" w:color="auto"/>
            <w:right w:val="none" w:sz="0" w:space="0" w:color="auto"/>
          </w:divBdr>
          <w:divsChild>
            <w:div w:id="49158610">
              <w:marLeft w:val="0"/>
              <w:marRight w:val="0"/>
              <w:marTop w:val="0"/>
              <w:marBottom w:val="0"/>
              <w:divBdr>
                <w:top w:val="none" w:sz="0" w:space="0" w:color="auto"/>
                <w:left w:val="none" w:sz="0" w:space="0" w:color="auto"/>
                <w:bottom w:val="none" w:sz="0" w:space="0" w:color="auto"/>
                <w:right w:val="none" w:sz="0" w:space="0" w:color="auto"/>
              </w:divBdr>
              <w:divsChild>
                <w:div w:id="1167554241">
                  <w:marLeft w:val="0"/>
                  <w:marRight w:val="0"/>
                  <w:marTop w:val="0"/>
                  <w:marBottom w:val="0"/>
                  <w:divBdr>
                    <w:top w:val="none" w:sz="0" w:space="0" w:color="auto"/>
                    <w:left w:val="none" w:sz="0" w:space="0" w:color="auto"/>
                    <w:bottom w:val="none" w:sz="0" w:space="0" w:color="auto"/>
                    <w:right w:val="none" w:sz="0" w:space="0" w:color="auto"/>
                  </w:divBdr>
                  <w:divsChild>
                    <w:div w:id="4935670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816995919">
      <w:bodyDiv w:val="1"/>
      <w:marLeft w:val="0"/>
      <w:marRight w:val="0"/>
      <w:marTop w:val="0"/>
      <w:marBottom w:val="0"/>
      <w:divBdr>
        <w:top w:val="none" w:sz="0" w:space="0" w:color="auto"/>
        <w:left w:val="none" w:sz="0" w:space="0" w:color="auto"/>
        <w:bottom w:val="none" w:sz="0" w:space="0" w:color="auto"/>
        <w:right w:val="none" w:sz="0" w:space="0" w:color="auto"/>
      </w:divBdr>
      <w:divsChild>
        <w:div w:id="261300451">
          <w:marLeft w:val="0"/>
          <w:marRight w:val="0"/>
          <w:marTop w:val="0"/>
          <w:marBottom w:val="0"/>
          <w:divBdr>
            <w:top w:val="none" w:sz="0" w:space="0" w:color="auto"/>
            <w:left w:val="none" w:sz="0" w:space="0" w:color="auto"/>
            <w:bottom w:val="none" w:sz="0" w:space="0" w:color="auto"/>
            <w:right w:val="none" w:sz="0" w:space="0" w:color="auto"/>
          </w:divBdr>
          <w:divsChild>
            <w:div w:id="466748233">
              <w:marLeft w:val="0"/>
              <w:marRight w:val="0"/>
              <w:marTop w:val="0"/>
              <w:marBottom w:val="0"/>
              <w:divBdr>
                <w:top w:val="none" w:sz="0" w:space="0" w:color="auto"/>
                <w:left w:val="none" w:sz="0" w:space="0" w:color="auto"/>
                <w:bottom w:val="none" w:sz="0" w:space="0" w:color="auto"/>
                <w:right w:val="none" w:sz="0" w:space="0" w:color="auto"/>
              </w:divBdr>
              <w:divsChild>
                <w:div w:id="64769480">
                  <w:marLeft w:val="0"/>
                  <w:marRight w:val="0"/>
                  <w:marTop w:val="0"/>
                  <w:marBottom w:val="0"/>
                  <w:divBdr>
                    <w:top w:val="none" w:sz="0" w:space="0" w:color="auto"/>
                    <w:left w:val="none" w:sz="0" w:space="0" w:color="auto"/>
                    <w:bottom w:val="none" w:sz="0" w:space="0" w:color="auto"/>
                    <w:right w:val="none" w:sz="0" w:space="0" w:color="auto"/>
                  </w:divBdr>
                  <w:divsChild>
                    <w:div w:id="43332971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831138574">
      <w:bodyDiv w:val="1"/>
      <w:marLeft w:val="0"/>
      <w:marRight w:val="0"/>
      <w:marTop w:val="0"/>
      <w:marBottom w:val="0"/>
      <w:divBdr>
        <w:top w:val="none" w:sz="0" w:space="0" w:color="auto"/>
        <w:left w:val="none" w:sz="0" w:space="0" w:color="auto"/>
        <w:bottom w:val="none" w:sz="0" w:space="0" w:color="auto"/>
        <w:right w:val="none" w:sz="0" w:space="0" w:color="auto"/>
      </w:divBdr>
      <w:divsChild>
        <w:div w:id="375542584">
          <w:marLeft w:val="0"/>
          <w:marRight w:val="0"/>
          <w:marTop w:val="0"/>
          <w:marBottom w:val="0"/>
          <w:divBdr>
            <w:top w:val="none" w:sz="0" w:space="0" w:color="auto"/>
            <w:left w:val="none" w:sz="0" w:space="0" w:color="auto"/>
            <w:bottom w:val="none" w:sz="0" w:space="0" w:color="auto"/>
            <w:right w:val="none" w:sz="0" w:space="0" w:color="auto"/>
          </w:divBdr>
          <w:divsChild>
            <w:div w:id="1160267161">
              <w:marLeft w:val="0"/>
              <w:marRight w:val="0"/>
              <w:marTop w:val="0"/>
              <w:marBottom w:val="0"/>
              <w:divBdr>
                <w:top w:val="none" w:sz="0" w:space="0" w:color="auto"/>
                <w:left w:val="none" w:sz="0" w:space="0" w:color="auto"/>
                <w:bottom w:val="none" w:sz="0" w:space="0" w:color="auto"/>
                <w:right w:val="none" w:sz="0" w:space="0" w:color="auto"/>
              </w:divBdr>
              <w:divsChild>
                <w:div w:id="1789201544">
                  <w:marLeft w:val="0"/>
                  <w:marRight w:val="0"/>
                  <w:marTop w:val="0"/>
                  <w:marBottom w:val="0"/>
                  <w:divBdr>
                    <w:top w:val="none" w:sz="0" w:space="0" w:color="auto"/>
                    <w:left w:val="none" w:sz="0" w:space="0" w:color="auto"/>
                    <w:bottom w:val="none" w:sz="0" w:space="0" w:color="auto"/>
                    <w:right w:val="none" w:sz="0" w:space="0" w:color="auto"/>
                  </w:divBdr>
                  <w:divsChild>
                    <w:div w:id="189392565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837843562">
      <w:bodyDiv w:val="1"/>
      <w:marLeft w:val="0"/>
      <w:marRight w:val="0"/>
      <w:marTop w:val="0"/>
      <w:marBottom w:val="0"/>
      <w:divBdr>
        <w:top w:val="none" w:sz="0" w:space="0" w:color="auto"/>
        <w:left w:val="none" w:sz="0" w:space="0" w:color="auto"/>
        <w:bottom w:val="none" w:sz="0" w:space="0" w:color="auto"/>
        <w:right w:val="none" w:sz="0" w:space="0" w:color="auto"/>
      </w:divBdr>
      <w:divsChild>
        <w:div w:id="245967643">
          <w:marLeft w:val="0"/>
          <w:marRight w:val="0"/>
          <w:marTop w:val="0"/>
          <w:marBottom w:val="0"/>
          <w:divBdr>
            <w:top w:val="none" w:sz="0" w:space="0" w:color="auto"/>
            <w:left w:val="none" w:sz="0" w:space="0" w:color="auto"/>
            <w:bottom w:val="none" w:sz="0" w:space="0" w:color="auto"/>
            <w:right w:val="none" w:sz="0" w:space="0" w:color="auto"/>
          </w:divBdr>
          <w:divsChild>
            <w:div w:id="893661718">
              <w:marLeft w:val="0"/>
              <w:marRight w:val="0"/>
              <w:marTop w:val="0"/>
              <w:marBottom w:val="0"/>
              <w:divBdr>
                <w:top w:val="none" w:sz="0" w:space="0" w:color="auto"/>
                <w:left w:val="none" w:sz="0" w:space="0" w:color="auto"/>
                <w:bottom w:val="none" w:sz="0" w:space="0" w:color="auto"/>
                <w:right w:val="none" w:sz="0" w:space="0" w:color="auto"/>
              </w:divBdr>
              <w:divsChild>
                <w:div w:id="1862013484">
                  <w:marLeft w:val="0"/>
                  <w:marRight w:val="0"/>
                  <w:marTop w:val="0"/>
                  <w:marBottom w:val="0"/>
                  <w:divBdr>
                    <w:top w:val="none" w:sz="0" w:space="0" w:color="auto"/>
                    <w:left w:val="none" w:sz="0" w:space="0" w:color="auto"/>
                    <w:bottom w:val="none" w:sz="0" w:space="0" w:color="auto"/>
                    <w:right w:val="none" w:sz="0" w:space="0" w:color="auto"/>
                  </w:divBdr>
                  <w:divsChild>
                    <w:div w:id="15135637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880095035">
      <w:bodyDiv w:val="1"/>
      <w:marLeft w:val="0"/>
      <w:marRight w:val="0"/>
      <w:marTop w:val="0"/>
      <w:marBottom w:val="0"/>
      <w:divBdr>
        <w:top w:val="none" w:sz="0" w:space="0" w:color="auto"/>
        <w:left w:val="none" w:sz="0" w:space="0" w:color="auto"/>
        <w:bottom w:val="none" w:sz="0" w:space="0" w:color="auto"/>
        <w:right w:val="none" w:sz="0" w:space="0" w:color="auto"/>
      </w:divBdr>
      <w:divsChild>
        <w:div w:id="1117872763">
          <w:marLeft w:val="0"/>
          <w:marRight w:val="0"/>
          <w:marTop w:val="0"/>
          <w:marBottom w:val="0"/>
          <w:divBdr>
            <w:top w:val="none" w:sz="0" w:space="0" w:color="auto"/>
            <w:left w:val="none" w:sz="0" w:space="0" w:color="auto"/>
            <w:bottom w:val="none" w:sz="0" w:space="0" w:color="auto"/>
            <w:right w:val="none" w:sz="0" w:space="0" w:color="auto"/>
          </w:divBdr>
          <w:divsChild>
            <w:div w:id="1425767161">
              <w:marLeft w:val="0"/>
              <w:marRight w:val="0"/>
              <w:marTop w:val="0"/>
              <w:marBottom w:val="0"/>
              <w:divBdr>
                <w:top w:val="none" w:sz="0" w:space="0" w:color="auto"/>
                <w:left w:val="none" w:sz="0" w:space="0" w:color="auto"/>
                <w:bottom w:val="none" w:sz="0" w:space="0" w:color="auto"/>
                <w:right w:val="none" w:sz="0" w:space="0" w:color="auto"/>
              </w:divBdr>
              <w:divsChild>
                <w:div w:id="330790208">
                  <w:marLeft w:val="0"/>
                  <w:marRight w:val="0"/>
                  <w:marTop w:val="0"/>
                  <w:marBottom w:val="0"/>
                  <w:divBdr>
                    <w:top w:val="none" w:sz="0" w:space="0" w:color="auto"/>
                    <w:left w:val="none" w:sz="0" w:space="0" w:color="auto"/>
                    <w:bottom w:val="none" w:sz="0" w:space="0" w:color="auto"/>
                    <w:right w:val="none" w:sz="0" w:space="0" w:color="auto"/>
                  </w:divBdr>
                  <w:divsChild>
                    <w:div w:id="117849895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892933706">
      <w:bodyDiv w:val="1"/>
      <w:marLeft w:val="0"/>
      <w:marRight w:val="0"/>
      <w:marTop w:val="0"/>
      <w:marBottom w:val="0"/>
      <w:divBdr>
        <w:top w:val="none" w:sz="0" w:space="0" w:color="auto"/>
        <w:left w:val="none" w:sz="0" w:space="0" w:color="auto"/>
        <w:bottom w:val="none" w:sz="0" w:space="0" w:color="auto"/>
        <w:right w:val="none" w:sz="0" w:space="0" w:color="auto"/>
      </w:divBdr>
      <w:divsChild>
        <w:div w:id="653527012">
          <w:marLeft w:val="0"/>
          <w:marRight w:val="0"/>
          <w:marTop w:val="0"/>
          <w:marBottom w:val="0"/>
          <w:divBdr>
            <w:top w:val="none" w:sz="0" w:space="0" w:color="auto"/>
            <w:left w:val="none" w:sz="0" w:space="0" w:color="auto"/>
            <w:bottom w:val="none" w:sz="0" w:space="0" w:color="auto"/>
            <w:right w:val="none" w:sz="0" w:space="0" w:color="auto"/>
          </w:divBdr>
          <w:divsChild>
            <w:div w:id="202402361">
              <w:marLeft w:val="0"/>
              <w:marRight w:val="0"/>
              <w:marTop w:val="0"/>
              <w:marBottom w:val="0"/>
              <w:divBdr>
                <w:top w:val="none" w:sz="0" w:space="0" w:color="auto"/>
                <w:left w:val="none" w:sz="0" w:space="0" w:color="auto"/>
                <w:bottom w:val="none" w:sz="0" w:space="0" w:color="auto"/>
                <w:right w:val="none" w:sz="0" w:space="0" w:color="auto"/>
              </w:divBdr>
              <w:divsChild>
                <w:div w:id="1055281508">
                  <w:marLeft w:val="0"/>
                  <w:marRight w:val="0"/>
                  <w:marTop w:val="0"/>
                  <w:marBottom w:val="0"/>
                  <w:divBdr>
                    <w:top w:val="none" w:sz="0" w:space="0" w:color="auto"/>
                    <w:left w:val="none" w:sz="0" w:space="0" w:color="auto"/>
                    <w:bottom w:val="none" w:sz="0" w:space="0" w:color="auto"/>
                    <w:right w:val="none" w:sz="0" w:space="0" w:color="auto"/>
                  </w:divBdr>
                  <w:divsChild>
                    <w:div w:id="73308740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920023002">
      <w:bodyDiv w:val="1"/>
      <w:marLeft w:val="0"/>
      <w:marRight w:val="0"/>
      <w:marTop w:val="0"/>
      <w:marBottom w:val="0"/>
      <w:divBdr>
        <w:top w:val="none" w:sz="0" w:space="0" w:color="auto"/>
        <w:left w:val="none" w:sz="0" w:space="0" w:color="auto"/>
        <w:bottom w:val="none" w:sz="0" w:space="0" w:color="auto"/>
        <w:right w:val="none" w:sz="0" w:space="0" w:color="auto"/>
      </w:divBdr>
      <w:divsChild>
        <w:div w:id="1726755555">
          <w:marLeft w:val="0"/>
          <w:marRight w:val="0"/>
          <w:marTop w:val="0"/>
          <w:marBottom w:val="0"/>
          <w:divBdr>
            <w:top w:val="none" w:sz="0" w:space="0" w:color="auto"/>
            <w:left w:val="none" w:sz="0" w:space="0" w:color="auto"/>
            <w:bottom w:val="none" w:sz="0" w:space="0" w:color="auto"/>
            <w:right w:val="none" w:sz="0" w:space="0" w:color="auto"/>
          </w:divBdr>
          <w:divsChild>
            <w:div w:id="219900117">
              <w:marLeft w:val="0"/>
              <w:marRight w:val="0"/>
              <w:marTop w:val="0"/>
              <w:marBottom w:val="0"/>
              <w:divBdr>
                <w:top w:val="none" w:sz="0" w:space="0" w:color="auto"/>
                <w:left w:val="none" w:sz="0" w:space="0" w:color="auto"/>
                <w:bottom w:val="none" w:sz="0" w:space="0" w:color="auto"/>
                <w:right w:val="none" w:sz="0" w:space="0" w:color="auto"/>
              </w:divBdr>
              <w:divsChild>
                <w:div w:id="2096852750">
                  <w:marLeft w:val="0"/>
                  <w:marRight w:val="0"/>
                  <w:marTop w:val="0"/>
                  <w:marBottom w:val="0"/>
                  <w:divBdr>
                    <w:top w:val="none" w:sz="0" w:space="0" w:color="auto"/>
                    <w:left w:val="none" w:sz="0" w:space="0" w:color="auto"/>
                    <w:bottom w:val="none" w:sz="0" w:space="0" w:color="auto"/>
                    <w:right w:val="none" w:sz="0" w:space="0" w:color="auto"/>
                  </w:divBdr>
                  <w:divsChild>
                    <w:div w:id="57698601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940651142">
      <w:bodyDiv w:val="1"/>
      <w:marLeft w:val="0"/>
      <w:marRight w:val="0"/>
      <w:marTop w:val="0"/>
      <w:marBottom w:val="0"/>
      <w:divBdr>
        <w:top w:val="none" w:sz="0" w:space="0" w:color="auto"/>
        <w:left w:val="none" w:sz="0" w:space="0" w:color="auto"/>
        <w:bottom w:val="none" w:sz="0" w:space="0" w:color="auto"/>
        <w:right w:val="none" w:sz="0" w:space="0" w:color="auto"/>
      </w:divBdr>
      <w:divsChild>
        <w:div w:id="783843161">
          <w:marLeft w:val="0"/>
          <w:marRight w:val="0"/>
          <w:marTop w:val="0"/>
          <w:marBottom w:val="0"/>
          <w:divBdr>
            <w:top w:val="none" w:sz="0" w:space="0" w:color="auto"/>
            <w:left w:val="none" w:sz="0" w:space="0" w:color="auto"/>
            <w:bottom w:val="none" w:sz="0" w:space="0" w:color="auto"/>
            <w:right w:val="none" w:sz="0" w:space="0" w:color="auto"/>
          </w:divBdr>
          <w:divsChild>
            <w:div w:id="789007496">
              <w:marLeft w:val="0"/>
              <w:marRight w:val="0"/>
              <w:marTop w:val="0"/>
              <w:marBottom w:val="0"/>
              <w:divBdr>
                <w:top w:val="none" w:sz="0" w:space="0" w:color="auto"/>
                <w:left w:val="none" w:sz="0" w:space="0" w:color="auto"/>
                <w:bottom w:val="none" w:sz="0" w:space="0" w:color="auto"/>
                <w:right w:val="none" w:sz="0" w:space="0" w:color="auto"/>
              </w:divBdr>
              <w:divsChild>
                <w:div w:id="1419518202">
                  <w:marLeft w:val="0"/>
                  <w:marRight w:val="0"/>
                  <w:marTop w:val="0"/>
                  <w:marBottom w:val="0"/>
                  <w:divBdr>
                    <w:top w:val="none" w:sz="0" w:space="0" w:color="auto"/>
                    <w:left w:val="none" w:sz="0" w:space="0" w:color="auto"/>
                    <w:bottom w:val="none" w:sz="0" w:space="0" w:color="auto"/>
                    <w:right w:val="none" w:sz="0" w:space="0" w:color="auto"/>
                  </w:divBdr>
                  <w:divsChild>
                    <w:div w:id="142923035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982808926">
      <w:bodyDiv w:val="1"/>
      <w:marLeft w:val="0"/>
      <w:marRight w:val="0"/>
      <w:marTop w:val="0"/>
      <w:marBottom w:val="0"/>
      <w:divBdr>
        <w:top w:val="none" w:sz="0" w:space="0" w:color="auto"/>
        <w:left w:val="none" w:sz="0" w:space="0" w:color="auto"/>
        <w:bottom w:val="none" w:sz="0" w:space="0" w:color="auto"/>
        <w:right w:val="none" w:sz="0" w:space="0" w:color="auto"/>
      </w:divBdr>
      <w:divsChild>
        <w:div w:id="2132355994">
          <w:marLeft w:val="0"/>
          <w:marRight w:val="0"/>
          <w:marTop w:val="0"/>
          <w:marBottom w:val="0"/>
          <w:divBdr>
            <w:top w:val="none" w:sz="0" w:space="0" w:color="auto"/>
            <w:left w:val="none" w:sz="0" w:space="0" w:color="auto"/>
            <w:bottom w:val="none" w:sz="0" w:space="0" w:color="auto"/>
            <w:right w:val="none" w:sz="0" w:space="0" w:color="auto"/>
          </w:divBdr>
          <w:divsChild>
            <w:div w:id="1462726086">
              <w:marLeft w:val="0"/>
              <w:marRight w:val="0"/>
              <w:marTop w:val="0"/>
              <w:marBottom w:val="0"/>
              <w:divBdr>
                <w:top w:val="none" w:sz="0" w:space="0" w:color="auto"/>
                <w:left w:val="none" w:sz="0" w:space="0" w:color="auto"/>
                <w:bottom w:val="none" w:sz="0" w:space="0" w:color="auto"/>
                <w:right w:val="none" w:sz="0" w:space="0" w:color="auto"/>
              </w:divBdr>
              <w:divsChild>
                <w:div w:id="1590188190">
                  <w:marLeft w:val="0"/>
                  <w:marRight w:val="0"/>
                  <w:marTop w:val="0"/>
                  <w:marBottom w:val="0"/>
                  <w:divBdr>
                    <w:top w:val="none" w:sz="0" w:space="0" w:color="auto"/>
                    <w:left w:val="none" w:sz="0" w:space="0" w:color="auto"/>
                    <w:bottom w:val="none" w:sz="0" w:space="0" w:color="auto"/>
                    <w:right w:val="none" w:sz="0" w:space="0" w:color="auto"/>
                  </w:divBdr>
                  <w:divsChild>
                    <w:div w:id="206294633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008169890">
      <w:bodyDiv w:val="1"/>
      <w:marLeft w:val="0"/>
      <w:marRight w:val="0"/>
      <w:marTop w:val="0"/>
      <w:marBottom w:val="0"/>
      <w:divBdr>
        <w:top w:val="none" w:sz="0" w:space="0" w:color="auto"/>
        <w:left w:val="none" w:sz="0" w:space="0" w:color="auto"/>
        <w:bottom w:val="none" w:sz="0" w:space="0" w:color="auto"/>
        <w:right w:val="none" w:sz="0" w:space="0" w:color="auto"/>
      </w:divBdr>
      <w:divsChild>
        <w:div w:id="1140071641">
          <w:marLeft w:val="0"/>
          <w:marRight w:val="0"/>
          <w:marTop w:val="0"/>
          <w:marBottom w:val="0"/>
          <w:divBdr>
            <w:top w:val="none" w:sz="0" w:space="0" w:color="auto"/>
            <w:left w:val="none" w:sz="0" w:space="0" w:color="auto"/>
            <w:bottom w:val="none" w:sz="0" w:space="0" w:color="auto"/>
            <w:right w:val="none" w:sz="0" w:space="0" w:color="auto"/>
          </w:divBdr>
          <w:divsChild>
            <w:div w:id="2107186857">
              <w:marLeft w:val="0"/>
              <w:marRight w:val="0"/>
              <w:marTop w:val="0"/>
              <w:marBottom w:val="0"/>
              <w:divBdr>
                <w:top w:val="none" w:sz="0" w:space="0" w:color="auto"/>
                <w:left w:val="none" w:sz="0" w:space="0" w:color="auto"/>
                <w:bottom w:val="none" w:sz="0" w:space="0" w:color="auto"/>
                <w:right w:val="none" w:sz="0" w:space="0" w:color="auto"/>
              </w:divBdr>
              <w:divsChild>
                <w:div w:id="1809663277">
                  <w:marLeft w:val="0"/>
                  <w:marRight w:val="0"/>
                  <w:marTop w:val="0"/>
                  <w:marBottom w:val="0"/>
                  <w:divBdr>
                    <w:top w:val="none" w:sz="0" w:space="0" w:color="auto"/>
                    <w:left w:val="none" w:sz="0" w:space="0" w:color="auto"/>
                    <w:bottom w:val="none" w:sz="0" w:space="0" w:color="auto"/>
                    <w:right w:val="none" w:sz="0" w:space="0" w:color="auto"/>
                  </w:divBdr>
                  <w:divsChild>
                    <w:div w:id="10659591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041587669">
      <w:bodyDiv w:val="1"/>
      <w:marLeft w:val="0"/>
      <w:marRight w:val="0"/>
      <w:marTop w:val="0"/>
      <w:marBottom w:val="0"/>
      <w:divBdr>
        <w:top w:val="none" w:sz="0" w:space="0" w:color="auto"/>
        <w:left w:val="none" w:sz="0" w:space="0" w:color="auto"/>
        <w:bottom w:val="none" w:sz="0" w:space="0" w:color="auto"/>
        <w:right w:val="none" w:sz="0" w:space="0" w:color="auto"/>
      </w:divBdr>
      <w:divsChild>
        <w:div w:id="943265732">
          <w:marLeft w:val="0"/>
          <w:marRight w:val="0"/>
          <w:marTop w:val="0"/>
          <w:marBottom w:val="0"/>
          <w:divBdr>
            <w:top w:val="none" w:sz="0" w:space="0" w:color="auto"/>
            <w:left w:val="none" w:sz="0" w:space="0" w:color="auto"/>
            <w:bottom w:val="none" w:sz="0" w:space="0" w:color="auto"/>
            <w:right w:val="none" w:sz="0" w:space="0" w:color="auto"/>
          </w:divBdr>
          <w:divsChild>
            <w:div w:id="1933200257">
              <w:marLeft w:val="0"/>
              <w:marRight w:val="0"/>
              <w:marTop w:val="0"/>
              <w:marBottom w:val="0"/>
              <w:divBdr>
                <w:top w:val="none" w:sz="0" w:space="0" w:color="auto"/>
                <w:left w:val="none" w:sz="0" w:space="0" w:color="auto"/>
                <w:bottom w:val="none" w:sz="0" w:space="0" w:color="auto"/>
                <w:right w:val="none" w:sz="0" w:space="0" w:color="auto"/>
              </w:divBdr>
              <w:divsChild>
                <w:div w:id="100344193">
                  <w:marLeft w:val="0"/>
                  <w:marRight w:val="0"/>
                  <w:marTop w:val="0"/>
                  <w:marBottom w:val="0"/>
                  <w:divBdr>
                    <w:top w:val="none" w:sz="0" w:space="0" w:color="auto"/>
                    <w:left w:val="none" w:sz="0" w:space="0" w:color="auto"/>
                    <w:bottom w:val="none" w:sz="0" w:space="0" w:color="auto"/>
                    <w:right w:val="none" w:sz="0" w:space="0" w:color="auto"/>
                  </w:divBdr>
                  <w:divsChild>
                    <w:div w:id="13942641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043362423">
      <w:bodyDiv w:val="1"/>
      <w:marLeft w:val="0"/>
      <w:marRight w:val="0"/>
      <w:marTop w:val="0"/>
      <w:marBottom w:val="0"/>
      <w:divBdr>
        <w:top w:val="none" w:sz="0" w:space="0" w:color="auto"/>
        <w:left w:val="none" w:sz="0" w:space="0" w:color="auto"/>
        <w:bottom w:val="none" w:sz="0" w:space="0" w:color="auto"/>
        <w:right w:val="none" w:sz="0" w:space="0" w:color="auto"/>
      </w:divBdr>
      <w:divsChild>
        <w:div w:id="1093168661">
          <w:marLeft w:val="0"/>
          <w:marRight w:val="0"/>
          <w:marTop w:val="0"/>
          <w:marBottom w:val="0"/>
          <w:divBdr>
            <w:top w:val="none" w:sz="0" w:space="0" w:color="auto"/>
            <w:left w:val="none" w:sz="0" w:space="0" w:color="auto"/>
            <w:bottom w:val="none" w:sz="0" w:space="0" w:color="auto"/>
            <w:right w:val="none" w:sz="0" w:space="0" w:color="auto"/>
          </w:divBdr>
          <w:divsChild>
            <w:div w:id="1423991396">
              <w:marLeft w:val="0"/>
              <w:marRight w:val="0"/>
              <w:marTop w:val="0"/>
              <w:marBottom w:val="0"/>
              <w:divBdr>
                <w:top w:val="none" w:sz="0" w:space="0" w:color="auto"/>
                <w:left w:val="none" w:sz="0" w:space="0" w:color="auto"/>
                <w:bottom w:val="none" w:sz="0" w:space="0" w:color="auto"/>
                <w:right w:val="none" w:sz="0" w:space="0" w:color="auto"/>
              </w:divBdr>
              <w:divsChild>
                <w:div w:id="1021666733">
                  <w:marLeft w:val="0"/>
                  <w:marRight w:val="0"/>
                  <w:marTop w:val="0"/>
                  <w:marBottom w:val="0"/>
                  <w:divBdr>
                    <w:top w:val="none" w:sz="0" w:space="0" w:color="auto"/>
                    <w:left w:val="none" w:sz="0" w:space="0" w:color="auto"/>
                    <w:bottom w:val="none" w:sz="0" w:space="0" w:color="auto"/>
                    <w:right w:val="none" w:sz="0" w:space="0" w:color="auto"/>
                  </w:divBdr>
                  <w:divsChild>
                    <w:div w:id="143177544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101025571">
      <w:bodyDiv w:val="1"/>
      <w:marLeft w:val="0"/>
      <w:marRight w:val="0"/>
      <w:marTop w:val="0"/>
      <w:marBottom w:val="0"/>
      <w:divBdr>
        <w:top w:val="none" w:sz="0" w:space="0" w:color="auto"/>
        <w:left w:val="none" w:sz="0" w:space="0" w:color="auto"/>
        <w:bottom w:val="none" w:sz="0" w:space="0" w:color="auto"/>
        <w:right w:val="none" w:sz="0" w:space="0" w:color="auto"/>
      </w:divBdr>
      <w:divsChild>
        <w:div w:id="1494297211">
          <w:marLeft w:val="0"/>
          <w:marRight w:val="0"/>
          <w:marTop w:val="0"/>
          <w:marBottom w:val="0"/>
          <w:divBdr>
            <w:top w:val="none" w:sz="0" w:space="0" w:color="auto"/>
            <w:left w:val="none" w:sz="0" w:space="0" w:color="auto"/>
            <w:bottom w:val="none" w:sz="0" w:space="0" w:color="auto"/>
            <w:right w:val="none" w:sz="0" w:space="0" w:color="auto"/>
          </w:divBdr>
          <w:divsChild>
            <w:div w:id="1158882516">
              <w:marLeft w:val="0"/>
              <w:marRight w:val="0"/>
              <w:marTop w:val="0"/>
              <w:marBottom w:val="0"/>
              <w:divBdr>
                <w:top w:val="none" w:sz="0" w:space="0" w:color="auto"/>
                <w:left w:val="none" w:sz="0" w:space="0" w:color="auto"/>
                <w:bottom w:val="none" w:sz="0" w:space="0" w:color="auto"/>
                <w:right w:val="none" w:sz="0" w:space="0" w:color="auto"/>
              </w:divBdr>
              <w:divsChild>
                <w:div w:id="329211549">
                  <w:marLeft w:val="0"/>
                  <w:marRight w:val="0"/>
                  <w:marTop w:val="0"/>
                  <w:marBottom w:val="0"/>
                  <w:divBdr>
                    <w:top w:val="none" w:sz="0" w:space="0" w:color="auto"/>
                    <w:left w:val="none" w:sz="0" w:space="0" w:color="auto"/>
                    <w:bottom w:val="none" w:sz="0" w:space="0" w:color="auto"/>
                    <w:right w:val="none" w:sz="0" w:space="0" w:color="auto"/>
                  </w:divBdr>
                  <w:divsChild>
                    <w:div w:id="8030425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138456944">
      <w:bodyDiv w:val="1"/>
      <w:marLeft w:val="0"/>
      <w:marRight w:val="0"/>
      <w:marTop w:val="0"/>
      <w:marBottom w:val="0"/>
      <w:divBdr>
        <w:top w:val="none" w:sz="0" w:space="0" w:color="auto"/>
        <w:left w:val="none" w:sz="0" w:space="0" w:color="auto"/>
        <w:bottom w:val="none" w:sz="0" w:space="0" w:color="auto"/>
        <w:right w:val="none" w:sz="0" w:space="0" w:color="auto"/>
      </w:divBdr>
      <w:divsChild>
        <w:div w:id="1890416780">
          <w:marLeft w:val="0"/>
          <w:marRight w:val="0"/>
          <w:marTop w:val="0"/>
          <w:marBottom w:val="0"/>
          <w:divBdr>
            <w:top w:val="none" w:sz="0" w:space="0" w:color="auto"/>
            <w:left w:val="none" w:sz="0" w:space="0" w:color="auto"/>
            <w:bottom w:val="none" w:sz="0" w:space="0" w:color="auto"/>
            <w:right w:val="none" w:sz="0" w:space="0" w:color="auto"/>
          </w:divBdr>
          <w:divsChild>
            <w:div w:id="833229851">
              <w:marLeft w:val="0"/>
              <w:marRight w:val="0"/>
              <w:marTop w:val="0"/>
              <w:marBottom w:val="0"/>
              <w:divBdr>
                <w:top w:val="none" w:sz="0" w:space="0" w:color="auto"/>
                <w:left w:val="none" w:sz="0" w:space="0" w:color="auto"/>
                <w:bottom w:val="none" w:sz="0" w:space="0" w:color="auto"/>
                <w:right w:val="none" w:sz="0" w:space="0" w:color="auto"/>
              </w:divBdr>
              <w:divsChild>
                <w:div w:id="1382169208">
                  <w:marLeft w:val="0"/>
                  <w:marRight w:val="0"/>
                  <w:marTop w:val="0"/>
                  <w:marBottom w:val="0"/>
                  <w:divBdr>
                    <w:top w:val="none" w:sz="0" w:space="0" w:color="auto"/>
                    <w:left w:val="none" w:sz="0" w:space="0" w:color="auto"/>
                    <w:bottom w:val="none" w:sz="0" w:space="0" w:color="auto"/>
                    <w:right w:val="none" w:sz="0" w:space="0" w:color="auto"/>
                  </w:divBdr>
                  <w:divsChild>
                    <w:div w:id="6079783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157918342">
      <w:bodyDiv w:val="1"/>
      <w:marLeft w:val="0"/>
      <w:marRight w:val="0"/>
      <w:marTop w:val="0"/>
      <w:marBottom w:val="0"/>
      <w:divBdr>
        <w:top w:val="none" w:sz="0" w:space="0" w:color="auto"/>
        <w:left w:val="none" w:sz="0" w:space="0" w:color="auto"/>
        <w:bottom w:val="none" w:sz="0" w:space="0" w:color="auto"/>
        <w:right w:val="none" w:sz="0" w:space="0" w:color="auto"/>
      </w:divBdr>
      <w:divsChild>
        <w:div w:id="545796535">
          <w:marLeft w:val="0"/>
          <w:marRight w:val="0"/>
          <w:marTop w:val="0"/>
          <w:marBottom w:val="0"/>
          <w:divBdr>
            <w:top w:val="none" w:sz="0" w:space="0" w:color="auto"/>
            <w:left w:val="none" w:sz="0" w:space="0" w:color="auto"/>
            <w:bottom w:val="none" w:sz="0" w:space="0" w:color="auto"/>
            <w:right w:val="none" w:sz="0" w:space="0" w:color="auto"/>
          </w:divBdr>
          <w:divsChild>
            <w:div w:id="953246004">
              <w:marLeft w:val="0"/>
              <w:marRight w:val="0"/>
              <w:marTop w:val="0"/>
              <w:marBottom w:val="0"/>
              <w:divBdr>
                <w:top w:val="none" w:sz="0" w:space="0" w:color="auto"/>
                <w:left w:val="none" w:sz="0" w:space="0" w:color="auto"/>
                <w:bottom w:val="none" w:sz="0" w:space="0" w:color="auto"/>
                <w:right w:val="none" w:sz="0" w:space="0" w:color="auto"/>
              </w:divBdr>
              <w:divsChild>
                <w:div w:id="1552113715">
                  <w:marLeft w:val="0"/>
                  <w:marRight w:val="0"/>
                  <w:marTop w:val="0"/>
                  <w:marBottom w:val="0"/>
                  <w:divBdr>
                    <w:top w:val="none" w:sz="0" w:space="0" w:color="auto"/>
                    <w:left w:val="none" w:sz="0" w:space="0" w:color="auto"/>
                    <w:bottom w:val="none" w:sz="0" w:space="0" w:color="auto"/>
                    <w:right w:val="none" w:sz="0" w:space="0" w:color="auto"/>
                  </w:divBdr>
                  <w:divsChild>
                    <w:div w:id="109052527">
                      <w:marLeft w:val="0"/>
                      <w:marRight w:val="0"/>
                      <w:marTop w:val="0"/>
                      <w:marBottom w:val="300"/>
                      <w:divBdr>
                        <w:top w:val="none" w:sz="0" w:space="0" w:color="auto"/>
                        <w:left w:val="none" w:sz="0" w:space="0" w:color="auto"/>
                        <w:bottom w:val="none" w:sz="0" w:space="0" w:color="auto"/>
                        <w:right w:val="none" w:sz="0" w:space="0" w:color="auto"/>
                      </w:divBdr>
                      <w:divsChild>
                        <w:div w:id="71862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749197">
      <w:bodyDiv w:val="1"/>
      <w:marLeft w:val="0"/>
      <w:marRight w:val="0"/>
      <w:marTop w:val="0"/>
      <w:marBottom w:val="0"/>
      <w:divBdr>
        <w:top w:val="none" w:sz="0" w:space="0" w:color="auto"/>
        <w:left w:val="none" w:sz="0" w:space="0" w:color="auto"/>
        <w:bottom w:val="none" w:sz="0" w:space="0" w:color="auto"/>
        <w:right w:val="none" w:sz="0" w:space="0" w:color="auto"/>
      </w:divBdr>
      <w:divsChild>
        <w:div w:id="1836148101">
          <w:marLeft w:val="0"/>
          <w:marRight w:val="0"/>
          <w:marTop w:val="0"/>
          <w:marBottom w:val="0"/>
          <w:divBdr>
            <w:top w:val="none" w:sz="0" w:space="0" w:color="auto"/>
            <w:left w:val="none" w:sz="0" w:space="0" w:color="auto"/>
            <w:bottom w:val="none" w:sz="0" w:space="0" w:color="auto"/>
            <w:right w:val="none" w:sz="0" w:space="0" w:color="auto"/>
          </w:divBdr>
          <w:divsChild>
            <w:div w:id="1215921250">
              <w:marLeft w:val="0"/>
              <w:marRight w:val="0"/>
              <w:marTop w:val="0"/>
              <w:marBottom w:val="0"/>
              <w:divBdr>
                <w:top w:val="none" w:sz="0" w:space="0" w:color="auto"/>
                <w:left w:val="none" w:sz="0" w:space="0" w:color="auto"/>
                <w:bottom w:val="none" w:sz="0" w:space="0" w:color="auto"/>
                <w:right w:val="none" w:sz="0" w:space="0" w:color="auto"/>
              </w:divBdr>
              <w:divsChild>
                <w:div w:id="1180584593">
                  <w:marLeft w:val="0"/>
                  <w:marRight w:val="0"/>
                  <w:marTop w:val="0"/>
                  <w:marBottom w:val="0"/>
                  <w:divBdr>
                    <w:top w:val="none" w:sz="0" w:space="0" w:color="auto"/>
                    <w:left w:val="none" w:sz="0" w:space="0" w:color="auto"/>
                    <w:bottom w:val="none" w:sz="0" w:space="0" w:color="auto"/>
                    <w:right w:val="none" w:sz="0" w:space="0" w:color="auto"/>
                  </w:divBdr>
                  <w:divsChild>
                    <w:div w:id="813395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171947338">
      <w:bodyDiv w:val="1"/>
      <w:marLeft w:val="0"/>
      <w:marRight w:val="0"/>
      <w:marTop w:val="0"/>
      <w:marBottom w:val="0"/>
      <w:divBdr>
        <w:top w:val="none" w:sz="0" w:space="0" w:color="auto"/>
        <w:left w:val="none" w:sz="0" w:space="0" w:color="auto"/>
        <w:bottom w:val="none" w:sz="0" w:space="0" w:color="auto"/>
        <w:right w:val="none" w:sz="0" w:space="0" w:color="auto"/>
      </w:divBdr>
      <w:divsChild>
        <w:div w:id="1387533295">
          <w:marLeft w:val="0"/>
          <w:marRight w:val="0"/>
          <w:marTop w:val="0"/>
          <w:marBottom w:val="0"/>
          <w:divBdr>
            <w:top w:val="none" w:sz="0" w:space="0" w:color="auto"/>
            <w:left w:val="none" w:sz="0" w:space="0" w:color="auto"/>
            <w:bottom w:val="none" w:sz="0" w:space="0" w:color="auto"/>
            <w:right w:val="none" w:sz="0" w:space="0" w:color="auto"/>
          </w:divBdr>
          <w:divsChild>
            <w:div w:id="1760641805">
              <w:marLeft w:val="0"/>
              <w:marRight w:val="0"/>
              <w:marTop w:val="0"/>
              <w:marBottom w:val="0"/>
              <w:divBdr>
                <w:top w:val="none" w:sz="0" w:space="0" w:color="auto"/>
                <w:left w:val="none" w:sz="0" w:space="0" w:color="auto"/>
                <w:bottom w:val="none" w:sz="0" w:space="0" w:color="auto"/>
                <w:right w:val="none" w:sz="0" w:space="0" w:color="auto"/>
              </w:divBdr>
              <w:divsChild>
                <w:div w:id="2117015890">
                  <w:marLeft w:val="0"/>
                  <w:marRight w:val="0"/>
                  <w:marTop w:val="0"/>
                  <w:marBottom w:val="0"/>
                  <w:divBdr>
                    <w:top w:val="none" w:sz="0" w:space="0" w:color="auto"/>
                    <w:left w:val="none" w:sz="0" w:space="0" w:color="auto"/>
                    <w:bottom w:val="none" w:sz="0" w:space="0" w:color="auto"/>
                    <w:right w:val="none" w:sz="0" w:space="0" w:color="auto"/>
                  </w:divBdr>
                  <w:divsChild>
                    <w:div w:id="17495030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216086079">
      <w:bodyDiv w:val="1"/>
      <w:marLeft w:val="0"/>
      <w:marRight w:val="0"/>
      <w:marTop w:val="0"/>
      <w:marBottom w:val="0"/>
      <w:divBdr>
        <w:top w:val="none" w:sz="0" w:space="0" w:color="auto"/>
        <w:left w:val="none" w:sz="0" w:space="0" w:color="auto"/>
        <w:bottom w:val="none" w:sz="0" w:space="0" w:color="auto"/>
        <w:right w:val="none" w:sz="0" w:space="0" w:color="auto"/>
      </w:divBdr>
      <w:divsChild>
        <w:div w:id="772482679">
          <w:marLeft w:val="0"/>
          <w:marRight w:val="0"/>
          <w:marTop w:val="0"/>
          <w:marBottom w:val="0"/>
          <w:divBdr>
            <w:top w:val="none" w:sz="0" w:space="0" w:color="auto"/>
            <w:left w:val="none" w:sz="0" w:space="0" w:color="auto"/>
            <w:bottom w:val="none" w:sz="0" w:space="0" w:color="auto"/>
            <w:right w:val="none" w:sz="0" w:space="0" w:color="auto"/>
          </w:divBdr>
          <w:divsChild>
            <w:div w:id="620110882">
              <w:marLeft w:val="0"/>
              <w:marRight w:val="0"/>
              <w:marTop w:val="0"/>
              <w:marBottom w:val="0"/>
              <w:divBdr>
                <w:top w:val="none" w:sz="0" w:space="0" w:color="auto"/>
                <w:left w:val="none" w:sz="0" w:space="0" w:color="auto"/>
                <w:bottom w:val="none" w:sz="0" w:space="0" w:color="auto"/>
                <w:right w:val="none" w:sz="0" w:space="0" w:color="auto"/>
              </w:divBdr>
              <w:divsChild>
                <w:div w:id="1566721777">
                  <w:marLeft w:val="0"/>
                  <w:marRight w:val="0"/>
                  <w:marTop w:val="0"/>
                  <w:marBottom w:val="0"/>
                  <w:divBdr>
                    <w:top w:val="none" w:sz="0" w:space="0" w:color="auto"/>
                    <w:left w:val="none" w:sz="0" w:space="0" w:color="auto"/>
                    <w:bottom w:val="none" w:sz="0" w:space="0" w:color="auto"/>
                    <w:right w:val="none" w:sz="0" w:space="0" w:color="auto"/>
                  </w:divBdr>
                  <w:divsChild>
                    <w:div w:id="12362069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235776871">
      <w:bodyDiv w:val="1"/>
      <w:marLeft w:val="0"/>
      <w:marRight w:val="0"/>
      <w:marTop w:val="0"/>
      <w:marBottom w:val="0"/>
      <w:divBdr>
        <w:top w:val="none" w:sz="0" w:space="0" w:color="auto"/>
        <w:left w:val="none" w:sz="0" w:space="0" w:color="auto"/>
        <w:bottom w:val="none" w:sz="0" w:space="0" w:color="auto"/>
        <w:right w:val="none" w:sz="0" w:space="0" w:color="auto"/>
      </w:divBdr>
      <w:divsChild>
        <w:div w:id="1359892200">
          <w:marLeft w:val="0"/>
          <w:marRight w:val="0"/>
          <w:marTop w:val="0"/>
          <w:marBottom w:val="0"/>
          <w:divBdr>
            <w:top w:val="none" w:sz="0" w:space="0" w:color="auto"/>
            <w:left w:val="none" w:sz="0" w:space="0" w:color="auto"/>
            <w:bottom w:val="none" w:sz="0" w:space="0" w:color="auto"/>
            <w:right w:val="none" w:sz="0" w:space="0" w:color="auto"/>
          </w:divBdr>
          <w:divsChild>
            <w:div w:id="1720320499">
              <w:marLeft w:val="0"/>
              <w:marRight w:val="0"/>
              <w:marTop w:val="0"/>
              <w:marBottom w:val="0"/>
              <w:divBdr>
                <w:top w:val="none" w:sz="0" w:space="0" w:color="auto"/>
                <w:left w:val="none" w:sz="0" w:space="0" w:color="auto"/>
                <w:bottom w:val="none" w:sz="0" w:space="0" w:color="auto"/>
                <w:right w:val="none" w:sz="0" w:space="0" w:color="auto"/>
              </w:divBdr>
              <w:divsChild>
                <w:div w:id="1027218150">
                  <w:marLeft w:val="0"/>
                  <w:marRight w:val="0"/>
                  <w:marTop w:val="0"/>
                  <w:marBottom w:val="0"/>
                  <w:divBdr>
                    <w:top w:val="none" w:sz="0" w:space="0" w:color="auto"/>
                    <w:left w:val="none" w:sz="0" w:space="0" w:color="auto"/>
                    <w:bottom w:val="none" w:sz="0" w:space="0" w:color="auto"/>
                    <w:right w:val="none" w:sz="0" w:space="0" w:color="auto"/>
                  </w:divBdr>
                  <w:divsChild>
                    <w:div w:id="18910709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262956340">
      <w:bodyDiv w:val="1"/>
      <w:marLeft w:val="0"/>
      <w:marRight w:val="0"/>
      <w:marTop w:val="0"/>
      <w:marBottom w:val="0"/>
      <w:divBdr>
        <w:top w:val="none" w:sz="0" w:space="0" w:color="auto"/>
        <w:left w:val="none" w:sz="0" w:space="0" w:color="auto"/>
        <w:bottom w:val="none" w:sz="0" w:space="0" w:color="auto"/>
        <w:right w:val="none" w:sz="0" w:space="0" w:color="auto"/>
      </w:divBdr>
      <w:divsChild>
        <w:div w:id="1492327565">
          <w:marLeft w:val="0"/>
          <w:marRight w:val="0"/>
          <w:marTop w:val="0"/>
          <w:marBottom w:val="0"/>
          <w:divBdr>
            <w:top w:val="none" w:sz="0" w:space="0" w:color="auto"/>
            <w:left w:val="none" w:sz="0" w:space="0" w:color="auto"/>
            <w:bottom w:val="none" w:sz="0" w:space="0" w:color="auto"/>
            <w:right w:val="none" w:sz="0" w:space="0" w:color="auto"/>
          </w:divBdr>
          <w:divsChild>
            <w:div w:id="684213895">
              <w:marLeft w:val="0"/>
              <w:marRight w:val="0"/>
              <w:marTop w:val="0"/>
              <w:marBottom w:val="0"/>
              <w:divBdr>
                <w:top w:val="none" w:sz="0" w:space="0" w:color="auto"/>
                <w:left w:val="none" w:sz="0" w:space="0" w:color="auto"/>
                <w:bottom w:val="none" w:sz="0" w:space="0" w:color="auto"/>
                <w:right w:val="none" w:sz="0" w:space="0" w:color="auto"/>
              </w:divBdr>
              <w:divsChild>
                <w:div w:id="636494604">
                  <w:marLeft w:val="0"/>
                  <w:marRight w:val="0"/>
                  <w:marTop w:val="0"/>
                  <w:marBottom w:val="0"/>
                  <w:divBdr>
                    <w:top w:val="none" w:sz="0" w:space="0" w:color="auto"/>
                    <w:left w:val="none" w:sz="0" w:space="0" w:color="auto"/>
                    <w:bottom w:val="none" w:sz="0" w:space="0" w:color="auto"/>
                    <w:right w:val="none" w:sz="0" w:space="0" w:color="auto"/>
                  </w:divBdr>
                  <w:divsChild>
                    <w:div w:id="9980750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291742975">
      <w:bodyDiv w:val="1"/>
      <w:marLeft w:val="0"/>
      <w:marRight w:val="0"/>
      <w:marTop w:val="0"/>
      <w:marBottom w:val="0"/>
      <w:divBdr>
        <w:top w:val="none" w:sz="0" w:space="0" w:color="auto"/>
        <w:left w:val="none" w:sz="0" w:space="0" w:color="auto"/>
        <w:bottom w:val="none" w:sz="0" w:space="0" w:color="auto"/>
        <w:right w:val="none" w:sz="0" w:space="0" w:color="auto"/>
      </w:divBdr>
      <w:divsChild>
        <w:div w:id="63264853">
          <w:marLeft w:val="0"/>
          <w:marRight w:val="0"/>
          <w:marTop w:val="0"/>
          <w:marBottom w:val="0"/>
          <w:divBdr>
            <w:top w:val="none" w:sz="0" w:space="0" w:color="auto"/>
            <w:left w:val="none" w:sz="0" w:space="0" w:color="auto"/>
            <w:bottom w:val="none" w:sz="0" w:space="0" w:color="auto"/>
            <w:right w:val="none" w:sz="0" w:space="0" w:color="auto"/>
          </w:divBdr>
          <w:divsChild>
            <w:div w:id="676420201">
              <w:marLeft w:val="0"/>
              <w:marRight w:val="0"/>
              <w:marTop w:val="0"/>
              <w:marBottom w:val="0"/>
              <w:divBdr>
                <w:top w:val="none" w:sz="0" w:space="0" w:color="auto"/>
                <w:left w:val="none" w:sz="0" w:space="0" w:color="auto"/>
                <w:bottom w:val="none" w:sz="0" w:space="0" w:color="auto"/>
                <w:right w:val="none" w:sz="0" w:space="0" w:color="auto"/>
              </w:divBdr>
              <w:divsChild>
                <w:div w:id="2004384557">
                  <w:marLeft w:val="0"/>
                  <w:marRight w:val="0"/>
                  <w:marTop w:val="0"/>
                  <w:marBottom w:val="0"/>
                  <w:divBdr>
                    <w:top w:val="none" w:sz="0" w:space="0" w:color="auto"/>
                    <w:left w:val="none" w:sz="0" w:space="0" w:color="auto"/>
                    <w:bottom w:val="none" w:sz="0" w:space="0" w:color="auto"/>
                    <w:right w:val="none" w:sz="0" w:space="0" w:color="auto"/>
                  </w:divBdr>
                  <w:divsChild>
                    <w:div w:id="73120107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293366227">
      <w:bodyDiv w:val="1"/>
      <w:marLeft w:val="0"/>
      <w:marRight w:val="0"/>
      <w:marTop w:val="0"/>
      <w:marBottom w:val="0"/>
      <w:divBdr>
        <w:top w:val="none" w:sz="0" w:space="0" w:color="auto"/>
        <w:left w:val="none" w:sz="0" w:space="0" w:color="auto"/>
        <w:bottom w:val="none" w:sz="0" w:space="0" w:color="auto"/>
        <w:right w:val="none" w:sz="0" w:space="0" w:color="auto"/>
      </w:divBdr>
      <w:divsChild>
        <w:div w:id="1398897308">
          <w:marLeft w:val="0"/>
          <w:marRight w:val="0"/>
          <w:marTop w:val="0"/>
          <w:marBottom w:val="0"/>
          <w:divBdr>
            <w:top w:val="none" w:sz="0" w:space="0" w:color="auto"/>
            <w:left w:val="none" w:sz="0" w:space="0" w:color="auto"/>
            <w:bottom w:val="none" w:sz="0" w:space="0" w:color="auto"/>
            <w:right w:val="none" w:sz="0" w:space="0" w:color="auto"/>
          </w:divBdr>
          <w:divsChild>
            <w:div w:id="996348307">
              <w:marLeft w:val="0"/>
              <w:marRight w:val="0"/>
              <w:marTop w:val="0"/>
              <w:marBottom w:val="0"/>
              <w:divBdr>
                <w:top w:val="none" w:sz="0" w:space="0" w:color="auto"/>
                <w:left w:val="none" w:sz="0" w:space="0" w:color="auto"/>
                <w:bottom w:val="none" w:sz="0" w:space="0" w:color="auto"/>
                <w:right w:val="none" w:sz="0" w:space="0" w:color="auto"/>
              </w:divBdr>
              <w:divsChild>
                <w:div w:id="1207134991">
                  <w:marLeft w:val="0"/>
                  <w:marRight w:val="0"/>
                  <w:marTop w:val="0"/>
                  <w:marBottom w:val="0"/>
                  <w:divBdr>
                    <w:top w:val="none" w:sz="0" w:space="0" w:color="auto"/>
                    <w:left w:val="none" w:sz="0" w:space="0" w:color="auto"/>
                    <w:bottom w:val="none" w:sz="0" w:space="0" w:color="auto"/>
                    <w:right w:val="none" w:sz="0" w:space="0" w:color="auto"/>
                  </w:divBdr>
                  <w:divsChild>
                    <w:div w:id="114153651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309627611">
      <w:bodyDiv w:val="1"/>
      <w:marLeft w:val="0"/>
      <w:marRight w:val="0"/>
      <w:marTop w:val="0"/>
      <w:marBottom w:val="0"/>
      <w:divBdr>
        <w:top w:val="none" w:sz="0" w:space="0" w:color="auto"/>
        <w:left w:val="none" w:sz="0" w:space="0" w:color="auto"/>
        <w:bottom w:val="none" w:sz="0" w:space="0" w:color="auto"/>
        <w:right w:val="none" w:sz="0" w:space="0" w:color="auto"/>
      </w:divBdr>
      <w:divsChild>
        <w:div w:id="1122264487">
          <w:marLeft w:val="0"/>
          <w:marRight w:val="0"/>
          <w:marTop w:val="0"/>
          <w:marBottom w:val="0"/>
          <w:divBdr>
            <w:top w:val="none" w:sz="0" w:space="0" w:color="auto"/>
            <w:left w:val="none" w:sz="0" w:space="0" w:color="auto"/>
            <w:bottom w:val="none" w:sz="0" w:space="0" w:color="auto"/>
            <w:right w:val="none" w:sz="0" w:space="0" w:color="auto"/>
          </w:divBdr>
          <w:divsChild>
            <w:div w:id="551305696">
              <w:marLeft w:val="0"/>
              <w:marRight w:val="0"/>
              <w:marTop w:val="0"/>
              <w:marBottom w:val="0"/>
              <w:divBdr>
                <w:top w:val="none" w:sz="0" w:space="0" w:color="auto"/>
                <w:left w:val="none" w:sz="0" w:space="0" w:color="auto"/>
                <w:bottom w:val="none" w:sz="0" w:space="0" w:color="auto"/>
                <w:right w:val="none" w:sz="0" w:space="0" w:color="auto"/>
              </w:divBdr>
              <w:divsChild>
                <w:div w:id="286274434">
                  <w:marLeft w:val="0"/>
                  <w:marRight w:val="0"/>
                  <w:marTop w:val="0"/>
                  <w:marBottom w:val="0"/>
                  <w:divBdr>
                    <w:top w:val="none" w:sz="0" w:space="0" w:color="auto"/>
                    <w:left w:val="none" w:sz="0" w:space="0" w:color="auto"/>
                    <w:bottom w:val="none" w:sz="0" w:space="0" w:color="auto"/>
                    <w:right w:val="none" w:sz="0" w:space="0" w:color="auto"/>
                  </w:divBdr>
                  <w:divsChild>
                    <w:div w:id="19409415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323578509">
      <w:bodyDiv w:val="1"/>
      <w:marLeft w:val="0"/>
      <w:marRight w:val="0"/>
      <w:marTop w:val="0"/>
      <w:marBottom w:val="0"/>
      <w:divBdr>
        <w:top w:val="none" w:sz="0" w:space="0" w:color="auto"/>
        <w:left w:val="none" w:sz="0" w:space="0" w:color="auto"/>
        <w:bottom w:val="none" w:sz="0" w:space="0" w:color="auto"/>
        <w:right w:val="none" w:sz="0" w:space="0" w:color="auto"/>
      </w:divBdr>
      <w:divsChild>
        <w:div w:id="254747646">
          <w:marLeft w:val="0"/>
          <w:marRight w:val="0"/>
          <w:marTop w:val="0"/>
          <w:marBottom w:val="0"/>
          <w:divBdr>
            <w:top w:val="none" w:sz="0" w:space="0" w:color="auto"/>
            <w:left w:val="none" w:sz="0" w:space="0" w:color="auto"/>
            <w:bottom w:val="none" w:sz="0" w:space="0" w:color="auto"/>
            <w:right w:val="none" w:sz="0" w:space="0" w:color="auto"/>
          </w:divBdr>
          <w:divsChild>
            <w:div w:id="2097701485">
              <w:marLeft w:val="0"/>
              <w:marRight w:val="0"/>
              <w:marTop w:val="0"/>
              <w:marBottom w:val="0"/>
              <w:divBdr>
                <w:top w:val="none" w:sz="0" w:space="0" w:color="auto"/>
                <w:left w:val="none" w:sz="0" w:space="0" w:color="auto"/>
                <w:bottom w:val="none" w:sz="0" w:space="0" w:color="auto"/>
                <w:right w:val="none" w:sz="0" w:space="0" w:color="auto"/>
              </w:divBdr>
              <w:divsChild>
                <w:div w:id="1557667515">
                  <w:marLeft w:val="0"/>
                  <w:marRight w:val="0"/>
                  <w:marTop w:val="0"/>
                  <w:marBottom w:val="0"/>
                  <w:divBdr>
                    <w:top w:val="none" w:sz="0" w:space="0" w:color="auto"/>
                    <w:left w:val="none" w:sz="0" w:space="0" w:color="auto"/>
                    <w:bottom w:val="none" w:sz="0" w:space="0" w:color="auto"/>
                    <w:right w:val="none" w:sz="0" w:space="0" w:color="auto"/>
                  </w:divBdr>
                  <w:divsChild>
                    <w:div w:id="17102975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328170751">
      <w:bodyDiv w:val="1"/>
      <w:marLeft w:val="0"/>
      <w:marRight w:val="0"/>
      <w:marTop w:val="0"/>
      <w:marBottom w:val="0"/>
      <w:divBdr>
        <w:top w:val="none" w:sz="0" w:space="0" w:color="auto"/>
        <w:left w:val="none" w:sz="0" w:space="0" w:color="auto"/>
        <w:bottom w:val="none" w:sz="0" w:space="0" w:color="auto"/>
        <w:right w:val="none" w:sz="0" w:space="0" w:color="auto"/>
      </w:divBdr>
      <w:divsChild>
        <w:div w:id="1527013898">
          <w:marLeft w:val="0"/>
          <w:marRight w:val="0"/>
          <w:marTop w:val="0"/>
          <w:marBottom w:val="0"/>
          <w:divBdr>
            <w:top w:val="none" w:sz="0" w:space="0" w:color="auto"/>
            <w:left w:val="none" w:sz="0" w:space="0" w:color="auto"/>
            <w:bottom w:val="none" w:sz="0" w:space="0" w:color="auto"/>
            <w:right w:val="none" w:sz="0" w:space="0" w:color="auto"/>
          </w:divBdr>
          <w:divsChild>
            <w:div w:id="667634726">
              <w:marLeft w:val="0"/>
              <w:marRight w:val="0"/>
              <w:marTop w:val="0"/>
              <w:marBottom w:val="0"/>
              <w:divBdr>
                <w:top w:val="none" w:sz="0" w:space="0" w:color="auto"/>
                <w:left w:val="none" w:sz="0" w:space="0" w:color="auto"/>
                <w:bottom w:val="none" w:sz="0" w:space="0" w:color="auto"/>
                <w:right w:val="none" w:sz="0" w:space="0" w:color="auto"/>
              </w:divBdr>
              <w:divsChild>
                <w:div w:id="1928997492">
                  <w:marLeft w:val="0"/>
                  <w:marRight w:val="0"/>
                  <w:marTop w:val="0"/>
                  <w:marBottom w:val="0"/>
                  <w:divBdr>
                    <w:top w:val="none" w:sz="0" w:space="0" w:color="auto"/>
                    <w:left w:val="none" w:sz="0" w:space="0" w:color="auto"/>
                    <w:bottom w:val="none" w:sz="0" w:space="0" w:color="auto"/>
                    <w:right w:val="none" w:sz="0" w:space="0" w:color="auto"/>
                  </w:divBdr>
                  <w:divsChild>
                    <w:div w:id="373587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331054995">
      <w:bodyDiv w:val="1"/>
      <w:marLeft w:val="0"/>
      <w:marRight w:val="0"/>
      <w:marTop w:val="0"/>
      <w:marBottom w:val="0"/>
      <w:divBdr>
        <w:top w:val="none" w:sz="0" w:space="0" w:color="auto"/>
        <w:left w:val="none" w:sz="0" w:space="0" w:color="auto"/>
        <w:bottom w:val="none" w:sz="0" w:space="0" w:color="auto"/>
        <w:right w:val="none" w:sz="0" w:space="0" w:color="auto"/>
      </w:divBdr>
      <w:divsChild>
        <w:div w:id="999696292">
          <w:marLeft w:val="0"/>
          <w:marRight w:val="0"/>
          <w:marTop w:val="0"/>
          <w:marBottom w:val="0"/>
          <w:divBdr>
            <w:top w:val="none" w:sz="0" w:space="0" w:color="auto"/>
            <w:left w:val="none" w:sz="0" w:space="0" w:color="auto"/>
            <w:bottom w:val="none" w:sz="0" w:space="0" w:color="auto"/>
            <w:right w:val="none" w:sz="0" w:space="0" w:color="auto"/>
          </w:divBdr>
          <w:divsChild>
            <w:div w:id="78060521">
              <w:marLeft w:val="0"/>
              <w:marRight w:val="0"/>
              <w:marTop w:val="0"/>
              <w:marBottom w:val="0"/>
              <w:divBdr>
                <w:top w:val="none" w:sz="0" w:space="0" w:color="auto"/>
                <w:left w:val="none" w:sz="0" w:space="0" w:color="auto"/>
                <w:bottom w:val="none" w:sz="0" w:space="0" w:color="auto"/>
                <w:right w:val="none" w:sz="0" w:space="0" w:color="auto"/>
              </w:divBdr>
              <w:divsChild>
                <w:div w:id="1916014103">
                  <w:marLeft w:val="0"/>
                  <w:marRight w:val="0"/>
                  <w:marTop w:val="0"/>
                  <w:marBottom w:val="0"/>
                  <w:divBdr>
                    <w:top w:val="none" w:sz="0" w:space="0" w:color="auto"/>
                    <w:left w:val="none" w:sz="0" w:space="0" w:color="auto"/>
                    <w:bottom w:val="none" w:sz="0" w:space="0" w:color="auto"/>
                    <w:right w:val="none" w:sz="0" w:space="0" w:color="auto"/>
                  </w:divBdr>
                  <w:divsChild>
                    <w:div w:id="198200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338726965">
      <w:bodyDiv w:val="1"/>
      <w:marLeft w:val="0"/>
      <w:marRight w:val="0"/>
      <w:marTop w:val="0"/>
      <w:marBottom w:val="0"/>
      <w:divBdr>
        <w:top w:val="none" w:sz="0" w:space="0" w:color="auto"/>
        <w:left w:val="none" w:sz="0" w:space="0" w:color="auto"/>
        <w:bottom w:val="none" w:sz="0" w:space="0" w:color="auto"/>
        <w:right w:val="none" w:sz="0" w:space="0" w:color="auto"/>
      </w:divBdr>
      <w:divsChild>
        <w:div w:id="943654981">
          <w:marLeft w:val="0"/>
          <w:marRight w:val="0"/>
          <w:marTop w:val="0"/>
          <w:marBottom w:val="0"/>
          <w:divBdr>
            <w:top w:val="none" w:sz="0" w:space="0" w:color="auto"/>
            <w:left w:val="none" w:sz="0" w:space="0" w:color="auto"/>
            <w:bottom w:val="none" w:sz="0" w:space="0" w:color="auto"/>
            <w:right w:val="none" w:sz="0" w:space="0" w:color="auto"/>
          </w:divBdr>
          <w:divsChild>
            <w:div w:id="1294676063">
              <w:marLeft w:val="0"/>
              <w:marRight w:val="0"/>
              <w:marTop w:val="0"/>
              <w:marBottom w:val="0"/>
              <w:divBdr>
                <w:top w:val="none" w:sz="0" w:space="0" w:color="auto"/>
                <w:left w:val="none" w:sz="0" w:space="0" w:color="auto"/>
                <w:bottom w:val="none" w:sz="0" w:space="0" w:color="auto"/>
                <w:right w:val="none" w:sz="0" w:space="0" w:color="auto"/>
              </w:divBdr>
              <w:divsChild>
                <w:div w:id="1412965571">
                  <w:marLeft w:val="0"/>
                  <w:marRight w:val="0"/>
                  <w:marTop w:val="0"/>
                  <w:marBottom w:val="0"/>
                  <w:divBdr>
                    <w:top w:val="none" w:sz="0" w:space="0" w:color="auto"/>
                    <w:left w:val="none" w:sz="0" w:space="0" w:color="auto"/>
                    <w:bottom w:val="none" w:sz="0" w:space="0" w:color="auto"/>
                    <w:right w:val="none" w:sz="0" w:space="0" w:color="auto"/>
                  </w:divBdr>
                  <w:divsChild>
                    <w:div w:id="11663597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379816009">
      <w:bodyDiv w:val="1"/>
      <w:marLeft w:val="0"/>
      <w:marRight w:val="0"/>
      <w:marTop w:val="0"/>
      <w:marBottom w:val="0"/>
      <w:divBdr>
        <w:top w:val="none" w:sz="0" w:space="0" w:color="auto"/>
        <w:left w:val="none" w:sz="0" w:space="0" w:color="auto"/>
        <w:bottom w:val="none" w:sz="0" w:space="0" w:color="auto"/>
        <w:right w:val="none" w:sz="0" w:space="0" w:color="auto"/>
      </w:divBdr>
      <w:divsChild>
        <w:div w:id="229006555">
          <w:marLeft w:val="0"/>
          <w:marRight w:val="0"/>
          <w:marTop w:val="0"/>
          <w:marBottom w:val="0"/>
          <w:divBdr>
            <w:top w:val="none" w:sz="0" w:space="0" w:color="auto"/>
            <w:left w:val="none" w:sz="0" w:space="0" w:color="auto"/>
            <w:bottom w:val="none" w:sz="0" w:space="0" w:color="auto"/>
            <w:right w:val="none" w:sz="0" w:space="0" w:color="auto"/>
          </w:divBdr>
          <w:divsChild>
            <w:div w:id="955330944">
              <w:marLeft w:val="0"/>
              <w:marRight w:val="0"/>
              <w:marTop w:val="0"/>
              <w:marBottom w:val="0"/>
              <w:divBdr>
                <w:top w:val="none" w:sz="0" w:space="0" w:color="auto"/>
                <w:left w:val="none" w:sz="0" w:space="0" w:color="auto"/>
                <w:bottom w:val="none" w:sz="0" w:space="0" w:color="auto"/>
                <w:right w:val="none" w:sz="0" w:space="0" w:color="auto"/>
              </w:divBdr>
              <w:divsChild>
                <w:div w:id="1851677123">
                  <w:marLeft w:val="0"/>
                  <w:marRight w:val="0"/>
                  <w:marTop w:val="0"/>
                  <w:marBottom w:val="0"/>
                  <w:divBdr>
                    <w:top w:val="none" w:sz="0" w:space="0" w:color="auto"/>
                    <w:left w:val="none" w:sz="0" w:space="0" w:color="auto"/>
                    <w:bottom w:val="none" w:sz="0" w:space="0" w:color="auto"/>
                    <w:right w:val="none" w:sz="0" w:space="0" w:color="auto"/>
                  </w:divBdr>
                  <w:divsChild>
                    <w:div w:id="7465377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416979739">
      <w:bodyDiv w:val="1"/>
      <w:marLeft w:val="0"/>
      <w:marRight w:val="0"/>
      <w:marTop w:val="0"/>
      <w:marBottom w:val="0"/>
      <w:divBdr>
        <w:top w:val="none" w:sz="0" w:space="0" w:color="auto"/>
        <w:left w:val="none" w:sz="0" w:space="0" w:color="auto"/>
        <w:bottom w:val="none" w:sz="0" w:space="0" w:color="auto"/>
        <w:right w:val="none" w:sz="0" w:space="0" w:color="auto"/>
      </w:divBdr>
      <w:divsChild>
        <w:div w:id="2082672900">
          <w:marLeft w:val="0"/>
          <w:marRight w:val="0"/>
          <w:marTop w:val="0"/>
          <w:marBottom w:val="0"/>
          <w:divBdr>
            <w:top w:val="none" w:sz="0" w:space="0" w:color="auto"/>
            <w:left w:val="none" w:sz="0" w:space="0" w:color="auto"/>
            <w:bottom w:val="none" w:sz="0" w:space="0" w:color="auto"/>
            <w:right w:val="none" w:sz="0" w:space="0" w:color="auto"/>
          </w:divBdr>
          <w:divsChild>
            <w:div w:id="1746879252">
              <w:marLeft w:val="0"/>
              <w:marRight w:val="0"/>
              <w:marTop w:val="0"/>
              <w:marBottom w:val="0"/>
              <w:divBdr>
                <w:top w:val="none" w:sz="0" w:space="0" w:color="auto"/>
                <w:left w:val="none" w:sz="0" w:space="0" w:color="auto"/>
                <w:bottom w:val="none" w:sz="0" w:space="0" w:color="auto"/>
                <w:right w:val="none" w:sz="0" w:space="0" w:color="auto"/>
              </w:divBdr>
              <w:divsChild>
                <w:div w:id="1945771666">
                  <w:marLeft w:val="0"/>
                  <w:marRight w:val="0"/>
                  <w:marTop w:val="0"/>
                  <w:marBottom w:val="0"/>
                  <w:divBdr>
                    <w:top w:val="none" w:sz="0" w:space="0" w:color="auto"/>
                    <w:left w:val="none" w:sz="0" w:space="0" w:color="auto"/>
                    <w:bottom w:val="none" w:sz="0" w:space="0" w:color="auto"/>
                    <w:right w:val="none" w:sz="0" w:space="0" w:color="auto"/>
                  </w:divBdr>
                  <w:divsChild>
                    <w:div w:id="173160858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465730638">
      <w:bodyDiv w:val="1"/>
      <w:marLeft w:val="0"/>
      <w:marRight w:val="0"/>
      <w:marTop w:val="0"/>
      <w:marBottom w:val="0"/>
      <w:divBdr>
        <w:top w:val="none" w:sz="0" w:space="0" w:color="auto"/>
        <w:left w:val="none" w:sz="0" w:space="0" w:color="auto"/>
        <w:bottom w:val="none" w:sz="0" w:space="0" w:color="auto"/>
        <w:right w:val="none" w:sz="0" w:space="0" w:color="auto"/>
      </w:divBdr>
      <w:divsChild>
        <w:div w:id="294454748">
          <w:marLeft w:val="0"/>
          <w:marRight w:val="0"/>
          <w:marTop w:val="0"/>
          <w:marBottom w:val="0"/>
          <w:divBdr>
            <w:top w:val="none" w:sz="0" w:space="0" w:color="auto"/>
            <w:left w:val="none" w:sz="0" w:space="0" w:color="auto"/>
            <w:bottom w:val="none" w:sz="0" w:space="0" w:color="auto"/>
            <w:right w:val="none" w:sz="0" w:space="0" w:color="auto"/>
          </w:divBdr>
          <w:divsChild>
            <w:div w:id="1087073632">
              <w:marLeft w:val="0"/>
              <w:marRight w:val="0"/>
              <w:marTop w:val="0"/>
              <w:marBottom w:val="0"/>
              <w:divBdr>
                <w:top w:val="none" w:sz="0" w:space="0" w:color="auto"/>
                <w:left w:val="none" w:sz="0" w:space="0" w:color="auto"/>
                <w:bottom w:val="none" w:sz="0" w:space="0" w:color="auto"/>
                <w:right w:val="none" w:sz="0" w:space="0" w:color="auto"/>
              </w:divBdr>
              <w:divsChild>
                <w:div w:id="39978453">
                  <w:marLeft w:val="0"/>
                  <w:marRight w:val="0"/>
                  <w:marTop w:val="0"/>
                  <w:marBottom w:val="0"/>
                  <w:divBdr>
                    <w:top w:val="none" w:sz="0" w:space="0" w:color="auto"/>
                    <w:left w:val="none" w:sz="0" w:space="0" w:color="auto"/>
                    <w:bottom w:val="none" w:sz="0" w:space="0" w:color="auto"/>
                    <w:right w:val="none" w:sz="0" w:space="0" w:color="auto"/>
                  </w:divBdr>
                  <w:divsChild>
                    <w:div w:id="6962778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536190052">
      <w:bodyDiv w:val="1"/>
      <w:marLeft w:val="0"/>
      <w:marRight w:val="0"/>
      <w:marTop w:val="0"/>
      <w:marBottom w:val="0"/>
      <w:divBdr>
        <w:top w:val="none" w:sz="0" w:space="0" w:color="auto"/>
        <w:left w:val="none" w:sz="0" w:space="0" w:color="auto"/>
        <w:bottom w:val="none" w:sz="0" w:space="0" w:color="auto"/>
        <w:right w:val="none" w:sz="0" w:space="0" w:color="auto"/>
      </w:divBdr>
      <w:divsChild>
        <w:div w:id="1359773143">
          <w:marLeft w:val="0"/>
          <w:marRight w:val="0"/>
          <w:marTop w:val="0"/>
          <w:marBottom w:val="0"/>
          <w:divBdr>
            <w:top w:val="none" w:sz="0" w:space="0" w:color="auto"/>
            <w:left w:val="none" w:sz="0" w:space="0" w:color="auto"/>
            <w:bottom w:val="none" w:sz="0" w:space="0" w:color="auto"/>
            <w:right w:val="none" w:sz="0" w:space="0" w:color="auto"/>
          </w:divBdr>
          <w:divsChild>
            <w:div w:id="944387301">
              <w:marLeft w:val="0"/>
              <w:marRight w:val="0"/>
              <w:marTop w:val="0"/>
              <w:marBottom w:val="0"/>
              <w:divBdr>
                <w:top w:val="none" w:sz="0" w:space="0" w:color="auto"/>
                <w:left w:val="none" w:sz="0" w:space="0" w:color="auto"/>
                <w:bottom w:val="none" w:sz="0" w:space="0" w:color="auto"/>
                <w:right w:val="none" w:sz="0" w:space="0" w:color="auto"/>
              </w:divBdr>
              <w:divsChild>
                <w:div w:id="318388977">
                  <w:marLeft w:val="0"/>
                  <w:marRight w:val="0"/>
                  <w:marTop w:val="0"/>
                  <w:marBottom w:val="0"/>
                  <w:divBdr>
                    <w:top w:val="none" w:sz="0" w:space="0" w:color="auto"/>
                    <w:left w:val="none" w:sz="0" w:space="0" w:color="auto"/>
                    <w:bottom w:val="none" w:sz="0" w:space="0" w:color="auto"/>
                    <w:right w:val="none" w:sz="0" w:space="0" w:color="auto"/>
                  </w:divBdr>
                  <w:divsChild>
                    <w:div w:id="139554606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549030180">
      <w:bodyDiv w:val="1"/>
      <w:marLeft w:val="0"/>
      <w:marRight w:val="0"/>
      <w:marTop w:val="0"/>
      <w:marBottom w:val="0"/>
      <w:divBdr>
        <w:top w:val="none" w:sz="0" w:space="0" w:color="auto"/>
        <w:left w:val="none" w:sz="0" w:space="0" w:color="auto"/>
        <w:bottom w:val="none" w:sz="0" w:space="0" w:color="auto"/>
        <w:right w:val="none" w:sz="0" w:space="0" w:color="auto"/>
      </w:divBdr>
      <w:divsChild>
        <w:div w:id="1591308338">
          <w:marLeft w:val="0"/>
          <w:marRight w:val="0"/>
          <w:marTop w:val="0"/>
          <w:marBottom w:val="0"/>
          <w:divBdr>
            <w:top w:val="none" w:sz="0" w:space="0" w:color="auto"/>
            <w:left w:val="none" w:sz="0" w:space="0" w:color="auto"/>
            <w:bottom w:val="none" w:sz="0" w:space="0" w:color="auto"/>
            <w:right w:val="none" w:sz="0" w:space="0" w:color="auto"/>
          </w:divBdr>
          <w:divsChild>
            <w:div w:id="415058525">
              <w:marLeft w:val="0"/>
              <w:marRight w:val="0"/>
              <w:marTop w:val="0"/>
              <w:marBottom w:val="0"/>
              <w:divBdr>
                <w:top w:val="none" w:sz="0" w:space="0" w:color="auto"/>
                <w:left w:val="none" w:sz="0" w:space="0" w:color="auto"/>
                <w:bottom w:val="none" w:sz="0" w:space="0" w:color="auto"/>
                <w:right w:val="none" w:sz="0" w:space="0" w:color="auto"/>
              </w:divBdr>
              <w:divsChild>
                <w:div w:id="775099918">
                  <w:marLeft w:val="0"/>
                  <w:marRight w:val="0"/>
                  <w:marTop w:val="0"/>
                  <w:marBottom w:val="0"/>
                  <w:divBdr>
                    <w:top w:val="none" w:sz="0" w:space="0" w:color="auto"/>
                    <w:left w:val="none" w:sz="0" w:space="0" w:color="auto"/>
                    <w:bottom w:val="none" w:sz="0" w:space="0" w:color="auto"/>
                    <w:right w:val="none" w:sz="0" w:space="0" w:color="auto"/>
                  </w:divBdr>
                  <w:divsChild>
                    <w:div w:id="70243844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555846313">
      <w:bodyDiv w:val="1"/>
      <w:marLeft w:val="0"/>
      <w:marRight w:val="0"/>
      <w:marTop w:val="0"/>
      <w:marBottom w:val="0"/>
      <w:divBdr>
        <w:top w:val="none" w:sz="0" w:space="0" w:color="auto"/>
        <w:left w:val="none" w:sz="0" w:space="0" w:color="auto"/>
        <w:bottom w:val="none" w:sz="0" w:space="0" w:color="auto"/>
        <w:right w:val="none" w:sz="0" w:space="0" w:color="auto"/>
      </w:divBdr>
      <w:divsChild>
        <w:div w:id="1481657558">
          <w:marLeft w:val="0"/>
          <w:marRight w:val="0"/>
          <w:marTop w:val="0"/>
          <w:marBottom w:val="0"/>
          <w:divBdr>
            <w:top w:val="none" w:sz="0" w:space="0" w:color="auto"/>
            <w:left w:val="none" w:sz="0" w:space="0" w:color="auto"/>
            <w:bottom w:val="none" w:sz="0" w:space="0" w:color="auto"/>
            <w:right w:val="none" w:sz="0" w:space="0" w:color="auto"/>
          </w:divBdr>
          <w:divsChild>
            <w:div w:id="1865904739">
              <w:marLeft w:val="0"/>
              <w:marRight w:val="0"/>
              <w:marTop w:val="0"/>
              <w:marBottom w:val="0"/>
              <w:divBdr>
                <w:top w:val="none" w:sz="0" w:space="0" w:color="auto"/>
                <w:left w:val="none" w:sz="0" w:space="0" w:color="auto"/>
                <w:bottom w:val="none" w:sz="0" w:space="0" w:color="auto"/>
                <w:right w:val="none" w:sz="0" w:space="0" w:color="auto"/>
              </w:divBdr>
              <w:divsChild>
                <w:div w:id="667443730">
                  <w:marLeft w:val="0"/>
                  <w:marRight w:val="0"/>
                  <w:marTop w:val="0"/>
                  <w:marBottom w:val="0"/>
                  <w:divBdr>
                    <w:top w:val="none" w:sz="0" w:space="0" w:color="auto"/>
                    <w:left w:val="none" w:sz="0" w:space="0" w:color="auto"/>
                    <w:bottom w:val="none" w:sz="0" w:space="0" w:color="auto"/>
                    <w:right w:val="none" w:sz="0" w:space="0" w:color="auto"/>
                  </w:divBdr>
                  <w:divsChild>
                    <w:div w:id="27521569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579823478">
      <w:bodyDiv w:val="1"/>
      <w:marLeft w:val="0"/>
      <w:marRight w:val="0"/>
      <w:marTop w:val="0"/>
      <w:marBottom w:val="0"/>
      <w:divBdr>
        <w:top w:val="none" w:sz="0" w:space="0" w:color="auto"/>
        <w:left w:val="none" w:sz="0" w:space="0" w:color="auto"/>
        <w:bottom w:val="none" w:sz="0" w:space="0" w:color="auto"/>
        <w:right w:val="none" w:sz="0" w:space="0" w:color="auto"/>
      </w:divBdr>
      <w:divsChild>
        <w:div w:id="1629779205">
          <w:marLeft w:val="0"/>
          <w:marRight w:val="0"/>
          <w:marTop w:val="0"/>
          <w:marBottom w:val="0"/>
          <w:divBdr>
            <w:top w:val="none" w:sz="0" w:space="0" w:color="auto"/>
            <w:left w:val="none" w:sz="0" w:space="0" w:color="auto"/>
            <w:bottom w:val="none" w:sz="0" w:space="0" w:color="auto"/>
            <w:right w:val="none" w:sz="0" w:space="0" w:color="auto"/>
          </w:divBdr>
          <w:divsChild>
            <w:div w:id="777800088">
              <w:marLeft w:val="0"/>
              <w:marRight w:val="0"/>
              <w:marTop w:val="0"/>
              <w:marBottom w:val="0"/>
              <w:divBdr>
                <w:top w:val="none" w:sz="0" w:space="0" w:color="auto"/>
                <w:left w:val="none" w:sz="0" w:space="0" w:color="auto"/>
                <w:bottom w:val="none" w:sz="0" w:space="0" w:color="auto"/>
                <w:right w:val="none" w:sz="0" w:space="0" w:color="auto"/>
              </w:divBdr>
              <w:divsChild>
                <w:div w:id="77866478">
                  <w:marLeft w:val="0"/>
                  <w:marRight w:val="0"/>
                  <w:marTop w:val="0"/>
                  <w:marBottom w:val="0"/>
                  <w:divBdr>
                    <w:top w:val="none" w:sz="0" w:space="0" w:color="auto"/>
                    <w:left w:val="none" w:sz="0" w:space="0" w:color="auto"/>
                    <w:bottom w:val="none" w:sz="0" w:space="0" w:color="auto"/>
                    <w:right w:val="none" w:sz="0" w:space="0" w:color="auto"/>
                  </w:divBdr>
                  <w:divsChild>
                    <w:div w:id="19282663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584412714">
      <w:bodyDiv w:val="1"/>
      <w:marLeft w:val="0"/>
      <w:marRight w:val="0"/>
      <w:marTop w:val="0"/>
      <w:marBottom w:val="0"/>
      <w:divBdr>
        <w:top w:val="none" w:sz="0" w:space="0" w:color="auto"/>
        <w:left w:val="none" w:sz="0" w:space="0" w:color="auto"/>
        <w:bottom w:val="none" w:sz="0" w:space="0" w:color="auto"/>
        <w:right w:val="none" w:sz="0" w:space="0" w:color="auto"/>
      </w:divBdr>
      <w:divsChild>
        <w:div w:id="5446116">
          <w:marLeft w:val="0"/>
          <w:marRight w:val="0"/>
          <w:marTop w:val="0"/>
          <w:marBottom w:val="0"/>
          <w:divBdr>
            <w:top w:val="none" w:sz="0" w:space="0" w:color="auto"/>
            <w:left w:val="none" w:sz="0" w:space="0" w:color="auto"/>
            <w:bottom w:val="none" w:sz="0" w:space="0" w:color="auto"/>
            <w:right w:val="none" w:sz="0" w:space="0" w:color="auto"/>
          </w:divBdr>
          <w:divsChild>
            <w:div w:id="1053772391">
              <w:marLeft w:val="0"/>
              <w:marRight w:val="0"/>
              <w:marTop w:val="0"/>
              <w:marBottom w:val="0"/>
              <w:divBdr>
                <w:top w:val="none" w:sz="0" w:space="0" w:color="auto"/>
                <w:left w:val="none" w:sz="0" w:space="0" w:color="auto"/>
                <w:bottom w:val="none" w:sz="0" w:space="0" w:color="auto"/>
                <w:right w:val="none" w:sz="0" w:space="0" w:color="auto"/>
              </w:divBdr>
              <w:divsChild>
                <w:div w:id="1594238970">
                  <w:marLeft w:val="0"/>
                  <w:marRight w:val="0"/>
                  <w:marTop w:val="0"/>
                  <w:marBottom w:val="0"/>
                  <w:divBdr>
                    <w:top w:val="none" w:sz="0" w:space="0" w:color="auto"/>
                    <w:left w:val="none" w:sz="0" w:space="0" w:color="auto"/>
                    <w:bottom w:val="none" w:sz="0" w:space="0" w:color="auto"/>
                    <w:right w:val="none" w:sz="0" w:space="0" w:color="auto"/>
                  </w:divBdr>
                  <w:divsChild>
                    <w:div w:id="3653291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586108480">
      <w:bodyDiv w:val="1"/>
      <w:marLeft w:val="0"/>
      <w:marRight w:val="0"/>
      <w:marTop w:val="0"/>
      <w:marBottom w:val="0"/>
      <w:divBdr>
        <w:top w:val="none" w:sz="0" w:space="0" w:color="auto"/>
        <w:left w:val="none" w:sz="0" w:space="0" w:color="auto"/>
        <w:bottom w:val="none" w:sz="0" w:space="0" w:color="auto"/>
        <w:right w:val="none" w:sz="0" w:space="0" w:color="auto"/>
      </w:divBdr>
      <w:divsChild>
        <w:div w:id="360938113">
          <w:marLeft w:val="0"/>
          <w:marRight w:val="0"/>
          <w:marTop w:val="0"/>
          <w:marBottom w:val="0"/>
          <w:divBdr>
            <w:top w:val="none" w:sz="0" w:space="0" w:color="auto"/>
            <w:left w:val="none" w:sz="0" w:space="0" w:color="auto"/>
            <w:bottom w:val="none" w:sz="0" w:space="0" w:color="auto"/>
            <w:right w:val="none" w:sz="0" w:space="0" w:color="auto"/>
          </w:divBdr>
          <w:divsChild>
            <w:div w:id="719670975">
              <w:marLeft w:val="0"/>
              <w:marRight w:val="0"/>
              <w:marTop w:val="0"/>
              <w:marBottom w:val="0"/>
              <w:divBdr>
                <w:top w:val="none" w:sz="0" w:space="0" w:color="auto"/>
                <w:left w:val="none" w:sz="0" w:space="0" w:color="auto"/>
                <w:bottom w:val="none" w:sz="0" w:space="0" w:color="auto"/>
                <w:right w:val="none" w:sz="0" w:space="0" w:color="auto"/>
              </w:divBdr>
              <w:divsChild>
                <w:div w:id="1365784931">
                  <w:marLeft w:val="0"/>
                  <w:marRight w:val="0"/>
                  <w:marTop w:val="0"/>
                  <w:marBottom w:val="0"/>
                  <w:divBdr>
                    <w:top w:val="none" w:sz="0" w:space="0" w:color="auto"/>
                    <w:left w:val="none" w:sz="0" w:space="0" w:color="auto"/>
                    <w:bottom w:val="none" w:sz="0" w:space="0" w:color="auto"/>
                    <w:right w:val="none" w:sz="0" w:space="0" w:color="auto"/>
                  </w:divBdr>
                  <w:divsChild>
                    <w:div w:id="150794214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658342449">
      <w:bodyDiv w:val="1"/>
      <w:marLeft w:val="0"/>
      <w:marRight w:val="0"/>
      <w:marTop w:val="0"/>
      <w:marBottom w:val="0"/>
      <w:divBdr>
        <w:top w:val="none" w:sz="0" w:space="0" w:color="auto"/>
        <w:left w:val="none" w:sz="0" w:space="0" w:color="auto"/>
        <w:bottom w:val="none" w:sz="0" w:space="0" w:color="auto"/>
        <w:right w:val="none" w:sz="0" w:space="0" w:color="auto"/>
      </w:divBdr>
      <w:divsChild>
        <w:div w:id="675765917">
          <w:marLeft w:val="0"/>
          <w:marRight w:val="0"/>
          <w:marTop w:val="0"/>
          <w:marBottom w:val="0"/>
          <w:divBdr>
            <w:top w:val="none" w:sz="0" w:space="0" w:color="auto"/>
            <w:left w:val="none" w:sz="0" w:space="0" w:color="auto"/>
            <w:bottom w:val="none" w:sz="0" w:space="0" w:color="auto"/>
            <w:right w:val="none" w:sz="0" w:space="0" w:color="auto"/>
          </w:divBdr>
          <w:divsChild>
            <w:div w:id="1084105578">
              <w:marLeft w:val="0"/>
              <w:marRight w:val="0"/>
              <w:marTop w:val="0"/>
              <w:marBottom w:val="0"/>
              <w:divBdr>
                <w:top w:val="none" w:sz="0" w:space="0" w:color="auto"/>
                <w:left w:val="none" w:sz="0" w:space="0" w:color="auto"/>
                <w:bottom w:val="none" w:sz="0" w:space="0" w:color="auto"/>
                <w:right w:val="none" w:sz="0" w:space="0" w:color="auto"/>
              </w:divBdr>
              <w:divsChild>
                <w:div w:id="665859571">
                  <w:marLeft w:val="0"/>
                  <w:marRight w:val="0"/>
                  <w:marTop w:val="0"/>
                  <w:marBottom w:val="0"/>
                  <w:divBdr>
                    <w:top w:val="none" w:sz="0" w:space="0" w:color="auto"/>
                    <w:left w:val="none" w:sz="0" w:space="0" w:color="auto"/>
                    <w:bottom w:val="none" w:sz="0" w:space="0" w:color="auto"/>
                    <w:right w:val="none" w:sz="0" w:space="0" w:color="auto"/>
                  </w:divBdr>
                  <w:divsChild>
                    <w:div w:id="88487239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699038901">
      <w:bodyDiv w:val="1"/>
      <w:marLeft w:val="0"/>
      <w:marRight w:val="0"/>
      <w:marTop w:val="0"/>
      <w:marBottom w:val="0"/>
      <w:divBdr>
        <w:top w:val="none" w:sz="0" w:space="0" w:color="auto"/>
        <w:left w:val="none" w:sz="0" w:space="0" w:color="auto"/>
        <w:bottom w:val="none" w:sz="0" w:space="0" w:color="auto"/>
        <w:right w:val="none" w:sz="0" w:space="0" w:color="auto"/>
      </w:divBdr>
      <w:divsChild>
        <w:div w:id="378163955">
          <w:marLeft w:val="0"/>
          <w:marRight w:val="0"/>
          <w:marTop w:val="0"/>
          <w:marBottom w:val="0"/>
          <w:divBdr>
            <w:top w:val="none" w:sz="0" w:space="0" w:color="auto"/>
            <w:left w:val="none" w:sz="0" w:space="0" w:color="auto"/>
            <w:bottom w:val="none" w:sz="0" w:space="0" w:color="auto"/>
            <w:right w:val="none" w:sz="0" w:space="0" w:color="auto"/>
          </w:divBdr>
          <w:divsChild>
            <w:div w:id="1987082159">
              <w:marLeft w:val="0"/>
              <w:marRight w:val="0"/>
              <w:marTop w:val="0"/>
              <w:marBottom w:val="0"/>
              <w:divBdr>
                <w:top w:val="none" w:sz="0" w:space="0" w:color="auto"/>
                <w:left w:val="none" w:sz="0" w:space="0" w:color="auto"/>
                <w:bottom w:val="none" w:sz="0" w:space="0" w:color="auto"/>
                <w:right w:val="none" w:sz="0" w:space="0" w:color="auto"/>
              </w:divBdr>
              <w:divsChild>
                <w:div w:id="1362978533">
                  <w:marLeft w:val="0"/>
                  <w:marRight w:val="0"/>
                  <w:marTop w:val="0"/>
                  <w:marBottom w:val="0"/>
                  <w:divBdr>
                    <w:top w:val="none" w:sz="0" w:space="0" w:color="auto"/>
                    <w:left w:val="none" w:sz="0" w:space="0" w:color="auto"/>
                    <w:bottom w:val="none" w:sz="0" w:space="0" w:color="auto"/>
                    <w:right w:val="none" w:sz="0" w:space="0" w:color="auto"/>
                  </w:divBdr>
                  <w:divsChild>
                    <w:div w:id="12631032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723672447">
      <w:bodyDiv w:val="1"/>
      <w:marLeft w:val="0"/>
      <w:marRight w:val="0"/>
      <w:marTop w:val="0"/>
      <w:marBottom w:val="0"/>
      <w:divBdr>
        <w:top w:val="none" w:sz="0" w:space="0" w:color="auto"/>
        <w:left w:val="none" w:sz="0" w:space="0" w:color="auto"/>
        <w:bottom w:val="none" w:sz="0" w:space="0" w:color="auto"/>
        <w:right w:val="none" w:sz="0" w:space="0" w:color="auto"/>
      </w:divBdr>
      <w:divsChild>
        <w:div w:id="1772974724">
          <w:marLeft w:val="0"/>
          <w:marRight w:val="0"/>
          <w:marTop w:val="0"/>
          <w:marBottom w:val="0"/>
          <w:divBdr>
            <w:top w:val="none" w:sz="0" w:space="0" w:color="auto"/>
            <w:left w:val="none" w:sz="0" w:space="0" w:color="auto"/>
            <w:bottom w:val="none" w:sz="0" w:space="0" w:color="auto"/>
            <w:right w:val="none" w:sz="0" w:space="0" w:color="auto"/>
          </w:divBdr>
          <w:divsChild>
            <w:div w:id="1237131789">
              <w:marLeft w:val="0"/>
              <w:marRight w:val="0"/>
              <w:marTop w:val="0"/>
              <w:marBottom w:val="0"/>
              <w:divBdr>
                <w:top w:val="none" w:sz="0" w:space="0" w:color="auto"/>
                <w:left w:val="none" w:sz="0" w:space="0" w:color="auto"/>
                <w:bottom w:val="none" w:sz="0" w:space="0" w:color="auto"/>
                <w:right w:val="none" w:sz="0" w:space="0" w:color="auto"/>
              </w:divBdr>
              <w:divsChild>
                <w:div w:id="2146586214">
                  <w:marLeft w:val="0"/>
                  <w:marRight w:val="0"/>
                  <w:marTop w:val="0"/>
                  <w:marBottom w:val="0"/>
                  <w:divBdr>
                    <w:top w:val="none" w:sz="0" w:space="0" w:color="auto"/>
                    <w:left w:val="none" w:sz="0" w:space="0" w:color="auto"/>
                    <w:bottom w:val="none" w:sz="0" w:space="0" w:color="auto"/>
                    <w:right w:val="none" w:sz="0" w:space="0" w:color="auto"/>
                  </w:divBdr>
                  <w:divsChild>
                    <w:div w:id="94458275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735734801">
      <w:bodyDiv w:val="1"/>
      <w:marLeft w:val="0"/>
      <w:marRight w:val="0"/>
      <w:marTop w:val="0"/>
      <w:marBottom w:val="0"/>
      <w:divBdr>
        <w:top w:val="none" w:sz="0" w:space="0" w:color="auto"/>
        <w:left w:val="none" w:sz="0" w:space="0" w:color="auto"/>
        <w:bottom w:val="none" w:sz="0" w:space="0" w:color="auto"/>
        <w:right w:val="none" w:sz="0" w:space="0" w:color="auto"/>
      </w:divBdr>
      <w:divsChild>
        <w:div w:id="156775093">
          <w:marLeft w:val="0"/>
          <w:marRight w:val="0"/>
          <w:marTop w:val="0"/>
          <w:marBottom w:val="0"/>
          <w:divBdr>
            <w:top w:val="none" w:sz="0" w:space="0" w:color="auto"/>
            <w:left w:val="none" w:sz="0" w:space="0" w:color="auto"/>
            <w:bottom w:val="none" w:sz="0" w:space="0" w:color="auto"/>
            <w:right w:val="none" w:sz="0" w:space="0" w:color="auto"/>
          </w:divBdr>
          <w:divsChild>
            <w:div w:id="1521968555">
              <w:marLeft w:val="0"/>
              <w:marRight w:val="0"/>
              <w:marTop w:val="0"/>
              <w:marBottom w:val="0"/>
              <w:divBdr>
                <w:top w:val="none" w:sz="0" w:space="0" w:color="auto"/>
                <w:left w:val="none" w:sz="0" w:space="0" w:color="auto"/>
                <w:bottom w:val="none" w:sz="0" w:space="0" w:color="auto"/>
                <w:right w:val="none" w:sz="0" w:space="0" w:color="auto"/>
              </w:divBdr>
              <w:divsChild>
                <w:div w:id="1661536783">
                  <w:marLeft w:val="0"/>
                  <w:marRight w:val="0"/>
                  <w:marTop w:val="0"/>
                  <w:marBottom w:val="0"/>
                  <w:divBdr>
                    <w:top w:val="none" w:sz="0" w:space="0" w:color="auto"/>
                    <w:left w:val="none" w:sz="0" w:space="0" w:color="auto"/>
                    <w:bottom w:val="none" w:sz="0" w:space="0" w:color="auto"/>
                    <w:right w:val="none" w:sz="0" w:space="0" w:color="auto"/>
                  </w:divBdr>
                  <w:divsChild>
                    <w:div w:id="1368488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747611952">
      <w:bodyDiv w:val="1"/>
      <w:marLeft w:val="0"/>
      <w:marRight w:val="0"/>
      <w:marTop w:val="0"/>
      <w:marBottom w:val="0"/>
      <w:divBdr>
        <w:top w:val="none" w:sz="0" w:space="0" w:color="auto"/>
        <w:left w:val="none" w:sz="0" w:space="0" w:color="auto"/>
        <w:bottom w:val="none" w:sz="0" w:space="0" w:color="auto"/>
        <w:right w:val="none" w:sz="0" w:space="0" w:color="auto"/>
      </w:divBdr>
      <w:divsChild>
        <w:div w:id="1995445285">
          <w:marLeft w:val="0"/>
          <w:marRight w:val="0"/>
          <w:marTop w:val="0"/>
          <w:marBottom w:val="0"/>
          <w:divBdr>
            <w:top w:val="none" w:sz="0" w:space="0" w:color="auto"/>
            <w:left w:val="none" w:sz="0" w:space="0" w:color="auto"/>
            <w:bottom w:val="none" w:sz="0" w:space="0" w:color="auto"/>
            <w:right w:val="none" w:sz="0" w:space="0" w:color="auto"/>
          </w:divBdr>
          <w:divsChild>
            <w:div w:id="1649355181">
              <w:marLeft w:val="0"/>
              <w:marRight w:val="0"/>
              <w:marTop w:val="0"/>
              <w:marBottom w:val="0"/>
              <w:divBdr>
                <w:top w:val="none" w:sz="0" w:space="0" w:color="auto"/>
                <w:left w:val="none" w:sz="0" w:space="0" w:color="auto"/>
                <w:bottom w:val="none" w:sz="0" w:space="0" w:color="auto"/>
                <w:right w:val="none" w:sz="0" w:space="0" w:color="auto"/>
              </w:divBdr>
              <w:divsChild>
                <w:div w:id="1362631407">
                  <w:marLeft w:val="0"/>
                  <w:marRight w:val="0"/>
                  <w:marTop w:val="0"/>
                  <w:marBottom w:val="0"/>
                  <w:divBdr>
                    <w:top w:val="none" w:sz="0" w:space="0" w:color="auto"/>
                    <w:left w:val="none" w:sz="0" w:space="0" w:color="auto"/>
                    <w:bottom w:val="none" w:sz="0" w:space="0" w:color="auto"/>
                    <w:right w:val="none" w:sz="0" w:space="0" w:color="auto"/>
                  </w:divBdr>
                  <w:divsChild>
                    <w:div w:id="212396240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807967140">
      <w:bodyDiv w:val="1"/>
      <w:marLeft w:val="0"/>
      <w:marRight w:val="0"/>
      <w:marTop w:val="0"/>
      <w:marBottom w:val="0"/>
      <w:divBdr>
        <w:top w:val="none" w:sz="0" w:space="0" w:color="auto"/>
        <w:left w:val="none" w:sz="0" w:space="0" w:color="auto"/>
        <w:bottom w:val="none" w:sz="0" w:space="0" w:color="auto"/>
        <w:right w:val="none" w:sz="0" w:space="0" w:color="auto"/>
      </w:divBdr>
      <w:divsChild>
        <w:div w:id="526136723">
          <w:marLeft w:val="0"/>
          <w:marRight w:val="0"/>
          <w:marTop w:val="0"/>
          <w:marBottom w:val="0"/>
          <w:divBdr>
            <w:top w:val="none" w:sz="0" w:space="0" w:color="auto"/>
            <w:left w:val="none" w:sz="0" w:space="0" w:color="auto"/>
            <w:bottom w:val="none" w:sz="0" w:space="0" w:color="auto"/>
            <w:right w:val="none" w:sz="0" w:space="0" w:color="auto"/>
          </w:divBdr>
          <w:divsChild>
            <w:div w:id="1873568959">
              <w:marLeft w:val="0"/>
              <w:marRight w:val="0"/>
              <w:marTop w:val="0"/>
              <w:marBottom w:val="0"/>
              <w:divBdr>
                <w:top w:val="none" w:sz="0" w:space="0" w:color="auto"/>
                <w:left w:val="none" w:sz="0" w:space="0" w:color="auto"/>
                <w:bottom w:val="none" w:sz="0" w:space="0" w:color="auto"/>
                <w:right w:val="none" w:sz="0" w:space="0" w:color="auto"/>
              </w:divBdr>
              <w:divsChild>
                <w:div w:id="1346008976">
                  <w:marLeft w:val="0"/>
                  <w:marRight w:val="0"/>
                  <w:marTop w:val="0"/>
                  <w:marBottom w:val="0"/>
                  <w:divBdr>
                    <w:top w:val="none" w:sz="0" w:space="0" w:color="auto"/>
                    <w:left w:val="none" w:sz="0" w:space="0" w:color="auto"/>
                    <w:bottom w:val="none" w:sz="0" w:space="0" w:color="auto"/>
                    <w:right w:val="none" w:sz="0" w:space="0" w:color="auto"/>
                  </w:divBdr>
                  <w:divsChild>
                    <w:div w:id="25470395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810005164">
      <w:bodyDiv w:val="1"/>
      <w:marLeft w:val="0"/>
      <w:marRight w:val="0"/>
      <w:marTop w:val="0"/>
      <w:marBottom w:val="0"/>
      <w:divBdr>
        <w:top w:val="none" w:sz="0" w:space="0" w:color="auto"/>
        <w:left w:val="none" w:sz="0" w:space="0" w:color="auto"/>
        <w:bottom w:val="none" w:sz="0" w:space="0" w:color="auto"/>
        <w:right w:val="none" w:sz="0" w:space="0" w:color="auto"/>
      </w:divBdr>
      <w:divsChild>
        <w:div w:id="1514538631">
          <w:marLeft w:val="0"/>
          <w:marRight w:val="0"/>
          <w:marTop w:val="0"/>
          <w:marBottom w:val="0"/>
          <w:divBdr>
            <w:top w:val="none" w:sz="0" w:space="0" w:color="auto"/>
            <w:left w:val="none" w:sz="0" w:space="0" w:color="auto"/>
            <w:bottom w:val="none" w:sz="0" w:space="0" w:color="auto"/>
            <w:right w:val="none" w:sz="0" w:space="0" w:color="auto"/>
          </w:divBdr>
          <w:divsChild>
            <w:div w:id="1753241325">
              <w:marLeft w:val="0"/>
              <w:marRight w:val="0"/>
              <w:marTop w:val="0"/>
              <w:marBottom w:val="0"/>
              <w:divBdr>
                <w:top w:val="none" w:sz="0" w:space="0" w:color="auto"/>
                <w:left w:val="none" w:sz="0" w:space="0" w:color="auto"/>
                <w:bottom w:val="none" w:sz="0" w:space="0" w:color="auto"/>
                <w:right w:val="none" w:sz="0" w:space="0" w:color="auto"/>
              </w:divBdr>
              <w:divsChild>
                <w:div w:id="29192383">
                  <w:marLeft w:val="0"/>
                  <w:marRight w:val="0"/>
                  <w:marTop w:val="0"/>
                  <w:marBottom w:val="0"/>
                  <w:divBdr>
                    <w:top w:val="none" w:sz="0" w:space="0" w:color="auto"/>
                    <w:left w:val="none" w:sz="0" w:space="0" w:color="auto"/>
                    <w:bottom w:val="none" w:sz="0" w:space="0" w:color="auto"/>
                    <w:right w:val="none" w:sz="0" w:space="0" w:color="auto"/>
                  </w:divBdr>
                  <w:divsChild>
                    <w:div w:id="111733468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824469555">
      <w:bodyDiv w:val="1"/>
      <w:marLeft w:val="0"/>
      <w:marRight w:val="0"/>
      <w:marTop w:val="0"/>
      <w:marBottom w:val="0"/>
      <w:divBdr>
        <w:top w:val="none" w:sz="0" w:space="0" w:color="auto"/>
        <w:left w:val="none" w:sz="0" w:space="0" w:color="auto"/>
        <w:bottom w:val="none" w:sz="0" w:space="0" w:color="auto"/>
        <w:right w:val="none" w:sz="0" w:space="0" w:color="auto"/>
      </w:divBdr>
      <w:divsChild>
        <w:div w:id="492068763">
          <w:marLeft w:val="0"/>
          <w:marRight w:val="0"/>
          <w:marTop w:val="0"/>
          <w:marBottom w:val="0"/>
          <w:divBdr>
            <w:top w:val="none" w:sz="0" w:space="0" w:color="auto"/>
            <w:left w:val="none" w:sz="0" w:space="0" w:color="auto"/>
            <w:bottom w:val="none" w:sz="0" w:space="0" w:color="auto"/>
            <w:right w:val="none" w:sz="0" w:space="0" w:color="auto"/>
          </w:divBdr>
          <w:divsChild>
            <w:div w:id="1532300660">
              <w:marLeft w:val="0"/>
              <w:marRight w:val="0"/>
              <w:marTop w:val="0"/>
              <w:marBottom w:val="0"/>
              <w:divBdr>
                <w:top w:val="none" w:sz="0" w:space="0" w:color="auto"/>
                <w:left w:val="none" w:sz="0" w:space="0" w:color="auto"/>
                <w:bottom w:val="none" w:sz="0" w:space="0" w:color="auto"/>
                <w:right w:val="none" w:sz="0" w:space="0" w:color="auto"/>
              </w:divBdr>
              <w:divsChild>
                <w:div w:id="549223725">
                  <w:marLeft w:val="0"/>
                  <w:marRight w:val="0"/>
                  <w:marTop w:val="0"/>
                  <w:marBottom w:val="0"/>
                  <w:divBdr>
                    <w:top w:val="none" w:sz="0" w:space="0" w:color="auto"/>
                    <w:left w:val="none" w:sz="0" w:space="0" w:color="auto"/>
                    <w:bottom w:val="none" w:sz="0" w:space="0" w:color="auto"/>
                    <w:right w:val="none" w:sz="0" w:space="0" w:color="auto"/>
                  </w:divBdr>
                  <w:divsChild>
                    <w:div w:id="173565919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827740122">
      <w:bodyDiv w:val="1"/>
      <w:marLeft w:val="0"/>
      <w:marRight w:val="0"/>
      <w:marTop w:val="0"/>
      <w:marBottom w:val="0"/>
      <w:divBdr>
        <w:top w:val="none" w:sz="0" w:space="0" w:color="auto"/>
        <w:left w:val="none" w:sz="0" w:space="0" w:color="auto"/>
        <w:bottom w:val="none" w:sz="0" w:space="0" w:color="auto"/>
        <w:right w:val="none" w:sz="0" w:space="0" w:color="auto"/>
      </w:divBdr>
      <w:divsChild>
        <w:div w:id="963391434">
          <w:marLeft w:val="0"/>
          <w:marRight w:val="0"/>
          <w:marTop w:val="0"/>
          <w:marBottom w:val="0"/>
          <w:divBdr>
            <w:top w:val="none" w:sz="0" w:space="0" w:color="auto"/>
            <w:left w:val="none" w:sz="0" w:space="0" w:color="auto"/>
            <w:bottom w:val="none" w:sz="0" w:space="0" w:color="auto"/>
            <w:right w:val="none" w:sz="0" w:space="0" w:color="auto"/>
          </w:divBdr>
          <w:divsChild>
            <w:div w:id="1091003394">
              <w:marLeft w:val="0"/>
              <w:marRight w:val="0"/>
              <w:marTop w:val="0"/>
              <w:marBottom w:val="0"/>
              <w:divBdr>
                <w:top w:val="none" w:sz="0" w:space="0" w:color="auto"/>
                <w:left w:val="none" w:sz="0" w:space="0" w:color="auto"/>
                <w:bottom w:val="none" w:sz="0" w:space="0" w:color="auto"/>
                <w:right w:val="none" w:sz="0" w:space="0" w:color="auto"/>
              </w:divBdr>
              <w:divsChild>
                <w:div w:id="606616615">
                  <w:marLeft w:val="0"/>
                  <w:marRight w:val="0"/>
                  <w:marTop w:val="0"/>
                  <w:marBottom w:val="0"/>
                  <w:divBdr>
                    <w:top w:val="none" w:sz="0" w:space="0" w:color="auto"/>
                    <w:left w:val="none" w:sz="0" w:space="0" w:color="auto"/>
                    <w:bottom w:val="none" w:sz="0" w:space="0" w:color="auto"/>
                    <w:right w:val="none" w:sz="0" w:space="0" w:color="auto"/>
                  </w:divBdr>
                  <w:divsChild>
                    <w:div w:id="125285431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827893277">
      <w:bodyDiv w:val="1"/>
      <w:marLeft w:val="0"/>
      <w:marRight w:val="0"/>
      <w:marTop w:val="0"/>
      <w:marBottom w:val="0"/>
      <w:divBdr>
        <w:top w:val="none" w:sz="0" w:space="0" w:color="auto"/>
        <w:left w:val="none" w:sz="0" w:space="0" w:color="auto"/>
        <w:bottom w:val="none" w:sz="0" w:space="0" w:color="auto"/>
        <w:right w:val="none" w:sz="0" w:space="0" w:color="auto"/>
      </w:divBdr>
      <w:divsChild>
        <w:div w:id="1279337284">
          <w:marLeft w:val="0"/>
          <w:marRight w:val="0"/>
          <w:marTop w:val="0"/>
          <w:marBottom w:val="0"/>
          <w:divBdr>
            <w:top w:val="none" w:sz="0" w:space="0" w:color="auto"/>
            <w:left w:val="none" w:sz="0" w:space="0" w:color="auto"/>
            <w:bottom w:val="none" w:sz="0" w:space="0" w:color="auto"/>
            <w:right w:val="none" w:sz="0" w:space="0" w:color="auto"/>
          </w:divBdr>
          <w:divsChild>
            <w:div w:id="1788114160">
              <w:marLeft w:val="0"/>
              <w:marRight w:val="0"/>
              <w:marTop w:val="0"/>
              <w:marBottom w:val="0"/>
              <w:divBdr>
                <w:top w:val="none" w:sz="0" w:space="0" w:color="auto"/>
                <w:left w:val="none" w:sz="0" w:space="0" w:color="auto"/>
                <w:bottom w:val="none" w:sz="0" w:space="0" w:color="auto"/>
                <w:right w:val="none" w:sz="0" w:space="0" w:color="auto"/>
              </w:divBdr>
              <w:divsChild>
                <w:div w:id="1431781603">
                  <w:marLeft w:val="0"/>
                  <w:marRight w:val="0"/>
                  <w:marTop w:val="0"/>
                  <w:marBottom w:val="0"/>
                  <w:divBdr>
                    <w:top w:val="none" w:sz="0" w:space="0" w:color="auto"/>
                    <w:left w:val="none" w:sz="0" w:space="0" w:color="auto"/>
                    <w:bottom w:val="none" w:sz="0" w:space="0" w:color="auto"/>
                    <w:right w:val="none" w:sz="0" w:space="0" w:color="auto"/>
                  </w:divBdr>
                  <w:divsChild>
                    <w:div w:id="13385815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881934627">
      <w:bodyDiv w:val="1"/>
      <w:marLeft w:val="0"/>
      <w:marRight w:val="0"/>
      <w:marTop w:val="0"/>
      <w:marBottom w:val="0"/>
      <w:divBdr>
        <w:top w:val="none" w:sz="0" w:space="0" w:color="auto"/>
        <w:left w:val="none" w:sz="0" w:space="0" w:color="auto"/>
        <w:bottom w:val="none" w:sz="0" w:space="0" w:color="auto"/>
        <w:right w:val="none" w:sz="0" w:space="0" w:color="auto"/>
      </w:divBdr>
      <w:divsChild>
        <w:div w:id="1970012373">
          <w:marLeft w:val="0"/>
          <w:marRight w:val="0"/>
          <w:marTop w:val="0"/>
          <w:marBottom w:val="0"/>
          <w:divBdr>
            <w:top w:val="none" w:sz="0" w:space="0" w:color="auto"/>
            <w:left w:val="none" w:sz="0" w:space="0" w:color="auto"/>
            <w:bottom w:val="none" w:sz="0" w:space="0" w:color="auto"/>
            <w:right w:val="none" w:sz="0" w:space="0" w:color="auto"/>
          </w:divBdr>
          <w:divsChild>
            <w:div w:id="185143530">
              <w:marLeft w:val="0"/>
              <w:marRight w:val="0"/>
              <w:marTop w:val="0"/>
              <w:marBottom w:val="0"/>
              <w:divBdr>
                <w:top w:val="none" w:sz="0" w:space="0" w:color="auto"/>
                <w:left w:val="none" w:sz="0" w:space="0" w:color="auto"/>
                <w:bottom w:val="none" w:sz="0" w:space="0" w:color="auto"/>
                <w:right w:val="none" w:sz="0" w:space="0" w:color="auto"/>
              </w:divBdr>
              <w:divsChild>
                <w:div w:id="1634218204">
                  <w:marLeft w:val="0"/>
                  <w:marRight w:val="0"/>
                  <w:marTop w:val="0"/>
                  <w:marBottom w:val="0"/>
                  <w:divBdr>
                    <w:top w:val="none" w:sz="0" w:space="0" w:color="auto"/>
                    <w:left w:val="none" w:sz="0" w:space="0" w:color="auto"/>
                    <w:bottom w:val="none" w:sz="0" w:space="0" w:color="auto"/>
                    <w:right w:val="none" w:sz="0" w:space="0" w:color="auto"/>
                  </w:divBdr>
                  <w:divsChild>
                    <w:div w:id="123936116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986884463">
      <w:bodyDiv w:val="1"/>
      <w:marLeft w:val="0"/>
      <w:marRight w:val="0"/>
      <w:marTop w:val="0"/>
      <w:marBottom w:val="0"/>
      <w:divBdr>
        <w:top w:val="none" w:sz="0" w:space="0" w:color="auto"/>
        <w:left w:val="none" w:sz="0" w:space="0" w:color="auto"/>
        <w:bottom w:val="none" w:sz="0" w:space="0" w:color="auto"/>
        <w:right w:val="none" w:sz="0" w:space="0" w:color="auto"/>
      </w:divBdr>
      <w:divsChild>
        <w:div w:id="653530784">
          <w:marLeft w:val="0"/>
          <w:marRight w:val="0"/>
          <w:marTop w:val="0"/>
          <w:marBottom w:val="0"/>
          <w:divBdr>
            <w:top w:val="none" w:sz="0" w:space="0" w:color="auto"/>
            <w:left w:val="none" w:sz="0" w:space="0" w:color="auto"/>
            <w:bottom w:val="none" w:sz="0" w:space="0" w:color="auto"/>
            <w:right w:val="none" w:sz="0" w:space="0" w:color="auto"/>
          </w:divBdr>
          <w:divsChild>
            <w:div w:id="491876117">
              <w:marLeft w:val="0"/>
              <w:marRight w:val="0"/>
              <w:marTop w:val="0"/>
              <w:marBottom w:val="0"/>
              <w:divBdr>
                <w:top w:val="none" w:sz="0" w:space="0" w:color="auto"/>
                <w:left w:val="none" w:sz="0" w:space="0" w:color="auto"/>
                <w:bottom w:val="none" w:sz="0" w:space="0" w:color="auto"/>
                <w:right w:val="none" w:sz="0" w:space="0" w:color="auto"/>
              </w:divBdr>
              <w:divsChild>
                <w:div w:id="714624099">
                  <w:marLeft w:val="0"/>
                  <w:marRight w:val="0"/>
                  <w:marTop w:val="0"/>
                  <w:marBottom w:val="0"/>
                  <w:divBdr>
                    <w:top w:val="none" w:sz="0" w:space="0" w:color="auto"/>
                    <w:left w:val="none" w:sz="0" w:space="0" w:color="auto"/>
                    <w:bottom w:val="none" w:sz="0" w:space="0" w:color="auto"/>
                    <w:right w:val="none" w:sz="0" w:space="0" w:color="auto"/>
                  </w:divBdr>
                  <w:divsChild>
                    <w:div w:id="83638535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2003393154">
      <w:bodyDiv w:val="1"/>
      <w:marLeft w:val="0"/>
      <w:marRight w:val="0"/>
      <w:marTop w:val="0"/>
      <w:marBottom w:val="0"/>
      <w:divBdr>
        <w:top w:val="none" w:sz="0" w:space="0" w:color="auto"/>
        <w:left w:val="none" w:sz="0" w:space="0" w:color="auto"/>
        <w:bottom w:val="none" w:sz="0" w:space="0" w:color="auto"/>
        <w:right w:val="none" w:sz="0" w:space="0" w:color="auto"/>
      </w:divBdr>
      <w:divsChild>
        <w:div w:id="1595550079">
          <w:marLeft w:val="0"/>
          <w:marRight w:val="0"/>
          <w:marTop w:val="0"/>
          <w:marBottom w:val="0"/>
          <w:divBdr>
            <w:top w:val="none" w:sz="0" w:space="0" w:color="auto"/>
            <w:left w:val="none" w:sz="0" w:space="0" w:color="auto"/>
            <w:bottom w:val="none" w:sz="0" w:space="0" w:color="auto"/>
            <w:right w:val="none" w:sz="0" w:space="0" w:color="auto"/>
          </w:divBdr>
          <w:divsChild>
            <w:div w:id="662466860">
              <w:marLeft w:val="0"/>
              <w:marRight w:val="0"/>
              <w:marTop w:val="0"/>
              <w:marBottom w:val="0"/>
              <w:divBdr>
                <w:top w:val="none" w:sz="0" w:space="0" w:color="auto"/>
                <w:left w:val="none" w:sz="0" w:space="0" w:color="auto"/>
                <w:bottom w:val="none" w:sz="0" w:space="0" w:color="auto"/>
                <w:right w:val="none" w:sz="0" w:space="0" w:color="auto"/>
              </w:divBdr>
              <w:divsChild>
                <w:div w:id="1691299390">
                  <w:marLeft w:val="0"/>
                  <w:marRight w:val="0"/>
                  <w:marTop w:val="0"/>
                  <w:marBottom w:val="0"/>
                  <w:divBdr>
                    <w:top w:val="none" w:sz="0" w:space="0" w:color="auto"/>
                    <w:left w:val="none" w:sz="0" w:space="0" w:color="auto"/>
                    <w:bottom w:val="none" w:sz="0" w:space="0" w:color="auto"/>
                    <w:right w:val="none" w:sz="0" w:space="0" w:color="auto"/>
                  </w:divBdr>
                  <w:divsChild>
                    <w:div w:id="20014249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2032996774">
      <w:bodyDiv w:val="1"/>
      <w:marLeft w:val="0"/>
      <w:marRight w:val="0"/>
      <w:marTop w:val="0"/>
      <w:marBottom w:val="0"/>
      <w:divBdr>
        <w:top w:val="none" w:sz="0" w:space="0" w:color="auto"/>
        <w:left w:val="none" w:sz="0" w:space="0" w:color="auto"/>
        <w:bottom w:val="none" w:sz="0" w:space="0" w:color="auto"/>
        <w:right w:val="none" w:sz="0" w:space="0" w:color="auto"/>
      </w:divBdr>
      <w:divsChild>
        <w:div w:id="1137600285">
          <w:marLeft w:val="0"/>
          <w:marRight w:val="0"/>
          <w:marTop w:val="0"/>
          <w:marBottom w:val="0"/>
          <w:divBdr>
            <w:top w:val="none" w:sz="0" w:space="0" w:color="auto"/>
            <w:left w:val="none" w:sz="0" w:space="0" w:color="auto"/>
            <w:bottom w:val="none" w:sz="0" w:space="0" w:color="auto"/>
            <w:right w:val="none" w:sz="0" w:space="0" w:color="auto"/>
          </w:divBdr>
          <w:divsChild>
            <w:div w:id="1166478008">
              <w:marLeft w:val="0"/>
              <w:marRight w:val="0"/>
              <w:marTop w:val="0"/>
              <w:marBottom w:val="0"/>
              <w:divBdr>
                <w:top w:val="none" w:sz="0" w:space="0" w:color="auto"/>
                <w:left w:val="none" w:sz="0" w:space="0" w:color="auto"/>
                <w:bottom w:val="none" w:sz="0" w:space="0" w:color="auto"/>
                <w:right w:val="none" w:sz="0" w:space="0" w:color="auto"/>
              </w:divBdr>
              <w:divsChild>
                <w:div w:id="595405735">
                  <w:marLeft w:val="0"/>
                  <w:marRight w:val="0"/>
                  <w:marTop w:val="0"/>
                  <w:marBottom w:val="0"/>
                  <w:divBdr>
                    <w:top w:val="none" w:sz="0" w:space="0" w:color="auto"/>
                    <w:left w:val="none" w:sz="0" w:space="0" w:color="auto"/>
                    <w:bottom w:val="none" w:sz="0" w:space="0" w:color="auto"/>
                    <w:right w:val="none" w:sz="0" w:space="0" w:color="auto"/>
                  </w:divBdr>
                  <w:divsChild>
                    <w:div w:id="17148870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2118868158">
      <w:bodyDiv w:val="1"/>
      <w:marLeft w:val="0"/>
      <w:marRight w:val="0"/>
      <w:marTop w:val="0"/>
      <w:marBottom w:val="0"/>
      <w:divBdr>
        <w:top w:val="none" w:sz="0" w:space="0" w:color="auto"/>
        <w:left w:val="none" w:sz="0" w:space="0" w:color="auto"/>
        <w:bottom w:val="none" w:sz="0" w:space="0" w:color="auto"/>
        <w:right w:val="none" w:sz="0" w:space="0" w:color="auto"/>
      </w:divBdr>
      <w:divsChild>
        <w:div w:id="484511465">
          <w:marLeft w:val="0"/>
          <w:marRight w:val="0"/>
          <w:marTop w:val="0"/>
          <w:marBottom w:val="0"/>
          <w:divBdr>
            <w:top w:val="none" w:sz="0" w:space="0" w:color="auto"/>
            <w:left w:val="none" w:sz="0" w:space="0" w:color="auto"/>
            <w:bottom w:val="none" w:sz="0" w:space="0" w:color="auto"/>
            <w:right w:val="none" w:sz="0" w:space="0" w:color="auto"/>
          </w:divBdr>
          <w:divsChild>
            <w:div w:id="2139492057">
              <w:marLeft w:val="0"/>
              <w:marRight w:val="0"/>
              <w:marTop w:val="0"/>
              <w:marBottom w:val="0"/>
              <w:divBdr>
                <w:top w:val="none" w:sz="0" w:space="0" w:color="auto"/>
                <w:left w:val="none" w:sz="0" w:space="0" w:color="auto"/>
                <w:bottom w:val="none" w:sz="0" w:space="0" w:color="auto"/>
                <w:right w:val="none" w:sz="0" w:space="0" w:color="auto"/>
              </w:divBdr>
              <w:divsChild>
                <w:div w:id="867526933">
                  <w:marLeft w:val="0"/>
                  <w:marRight w:val="0"/>
                  <w:marTop w:val="0"/>
                  <w:marBottom w:val="0"/>
                  <w:divBdr>
                    <w:top w:val="none" w:sz="0" w:space="0" w:color="auto"/>
                    <w:left w:val="none" w:sz="0" w:space="0" w:color="auto"/>
                    <w:bottom w:val="none" w:sz="0" w:space="0" w:color="auto"/>
                    <w:right w:val="none" w:sz="0" w:space="0" w:color="auto"/>
                  </w:divBdr>
                  <w:divsChild>
                    <w:div w:id="9910885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2134522479">
      <w:bodyDiv w:val="1"/>
      <w:marLeft w:val="0"/>
      <w:marRight w:val="0"/>
      <w:marTop w:val="0"/>
      <w:marBottom w:val="0"/>
      <w:divBdr>
        <w:top w:val="none" w:sz="0" w:space="0" w:color="auto"/>
        <w:left w:val="none" w:sz="0" w:space="0" w:color="auto"/>
        <w:bottom w:val="none" w:sz="0" w:space="0" w:color="auto"/>
        <w:right w:val="none" w:sz="0" w:space="0" w:color="auto"/>
      </w:divBdr>
      <w:divsChild>
        <w:div w:id="2138449856">
          <w:marLeft w:val="0"/>
          <w:marRight w:val="0"/>
          <w:marTop w:val="0"/>
          <w:marBottom w:val="0"/>
          <w:divBdr>
            <w:top w:val="none" w:sz="0" w:space="0" w:color="auto"/>
            <w:left w:val="none" w:sz="0" w:space="0" w:color="auto"/>
            <w:bottom w:val="none" w:sz="0" w:space="0" w:color="auto"/>
            <w:right w:val="none" w:sz="0" w:space="0" w:color="auto"/>
          </w:divBdr>
          <w:divsChild>
            <w:div w:id="30964521">
              <w:marLeft w:val="0"/>
              <w:marRight w:val="0"/>
              <w:marTop w:val="0"/>
              <w:marBottom w:val="0"/>
              <w:divBdr>
                <w:top w:val="none" w:sz="0" w:space="0" w:color="auto"/>
                <w:left w:val="none" w:sz="0" w:space="0" w:color="auto"/>
                <w:bottom w:val="none" w:sz="0" w:space="0" w:color="auto"/>
                <w:right w:val="none" w:sz="0" w:space="0" w:color="auto"/>
              </w:divBdr>
              <w:divsChild>
                <w:div w:id="378356414">
                  <w:marLeft w:val="0"/>
                  <w:marRight w:val="0"/>
                  <w:marTop w:val="0"/>
                  <w:marBottom w:val="0"/>
                  <w:divBdr>
                    <w:top w:val="none" w:sz="0" w:space="0" w:color="auto"/>
                    <w:left w:val="none" w:sz="0" w:space="0" w:color="auto"/>
                    <w:bottom w:val="none" w:sz="0" w:space="0" w:color="auto"/>
                    <w:right w:val="none" w:sz="0" w:space="0" w:color="auto"/>
                  </w:divBdr>
                  <w:divsChild>
                    <w:div w:id="190725926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youtu.be/MoPbTbxCoH8" TargetMode="External"/><Relationship Id="rId13" Type="http://schemas.openxmlformats.org/officeDocument/2006/relationships/hyperlink" Target="http://youtu.be/DbIjiJXQPKY" TargetMode="External"/><Relationship Id="rId18" Type="http://schemas.openxmlformats.org/officeDocument/2006/relationships/hyperlink" Target="http://www.newsinlevels.com/products/girl-is-free-again-level-2/"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youtu.be/IbmN3vFKRZs" TargetMode="External"/><Relationship Id="rId7" Type="http://schemas.openxmlformats.org/officeDocument/2006/relationships/hyperlink" Target="http://youtu.be/lVoSWTGQ5nI" TargetMode="External"/><Relationship Id="rId12" Type="http://schemas.openxmlformats.org/officeDocument/2006/relationships/hyperlink" Target="http://youtu.be/m7qr5gDWfPU" TargetMode="External"/><Relationship Id="rId17" Type="http://schemas.openxmlformats.org/officeDocument/2006/relationships/hyperlink" Target="http://www.newsinlevels.com/products/girl-is-free-again-level-1/" TargetMode="Externa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youtu.be/6Om8xisyEpE" TargetMode="External"/><Relationship Id="rId20" Type="http://schemas.openxmlformats.org/officeDocument/2006/relationships/hyperlink" Target="http://youtu.be/CQVBtjhOxBI" TargetMode="External"/><Relationship Id="rId1" Type="http://schemas.openxmlformats.org/officeDocument/2006/relationships/styles" Target="styles.xml"/><Relationship Id="rId6" Type="http://schemas.openxmlformats.org/officeDocument/2006/relationships/hyperlink" Target="http://youtu.be/alQqylaz8PU" TargetMode="External"/><Relationship Id="rId11" Type="http://schemas.openxmlformats.org/officeDocument/2006/relationships/hyperlink" Target="http://youtu.be/dku-Jg-LCpw" TargetMode="External"/><Relationship Id="rId24" Type="http://schemas.openxmlformats.org/officeDocument/2006/relationships/hyperlink" Target="http://youtu.be/40NlQr9Ow3s" TargetMode="External"/><Relationship Id="rId5" Type="http://schemas.openxmlformats.org/officeDocument/2006/relationships/hyperlink" Target="http://youtu.be/Hjc4l8wNUOI" TargetMode="External"/><Relationship Id="rId15" Type="http://schemas.openxmlformats.org/officeDocument/2006/relationships/hyperlink" Target="http://youtu.be/hIZR3uELFuA" TargetMode="External"/><Relationship Id="rId23" Type="http://schemas.openxmlformats.org/officeDocument/2006/relationships/hyperlink" Target="http://youtu.be/-rOoRxpVfP4" TargetMode="External"/><Relationship Id="rId10" Type="http://schemas.openxmlformats.org/officeDocument/2006/relationships/hyperlink" Target="http://youtu.be/-kC-Hh672iA" TargetMode="External"/><Relationship Id="rId19" Type="http://schemas.openxmlformats.org/officeDocument/2006/relationships/hyperlink" Target="http://www.newsinlevels.com/products/girl-is-free-again-level-3/" TargetMode="External"/><Relationship Id="rId4" Type="http://schemas.openxmlformats.org/officeDocument/2006/relationships/webSettings" Target="webSettings.xml"/><Relationship Id="rId9" Type="http://schemas.openxmlformats.org/officeDocument/2006/relationships/hyperlink" Target="http://youtu.be/JPol0wQU6NA" TargetMode="External"/><Relationship Id="rId14" Type="http://schemas.openxmlformats.org/officeDocument/2006/relationships/hyperlink" Target="http://youtu.be/qtGwfs9pbJY" TargetMode="External"/><Relationship Id="rId22" Type="http://schemas.openxmlformats.org/officeDocument/2006/relationships/hyperlink" Target="http://youtu.be/X7o18S3YkH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6</Pages>
  <Words>1388</Words>
  <Characters>7914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Pham</dc:creator>
  <cp:keywords/>
  <dc:description/>
  <cp:lastModifiedBy>Hung Pham</cp:lastModifiedBy>
  <cp:revision>7</cp:revision>
  <dcterms:created xsi:type="dcterms:W3CDTF">2014-04-04T05:20:00Z</dcterms:created>
  <dcterms:modified xsi:type="dcterms:W3CDTF">2014-04-11T16:24:00Z</dcterms:modified>
</cp:coreProperties>
</file>